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46826" w14:textId="77777777" w:rsidR="00975DAD" w:rsidRPr="00BB3B1A" w:rsidRDefault="00BB3B1A" w:rsidP="00BB3B1A">
      <w:pPr>
        <w:pStyle w:val="Title"/>
        <w:rPr>
          <w:rFonts w:ascii="Times New Roman" w:hAnsi="Times New Roman" w:cs="Times New Roman"/>
        </w:rPr>
      </w:pPr>
      <w:r w:rsidRPr="00BB3B1A">
        <w:rPr>
          <w:rFonts w:ascii="Times New Roman" w:hAnsi="Times New Roman" w:cs="Times New Roman"/>
        </w:rPr>
        <w:t>MITRE Analytic Roundtable Use Case</w:t>
      </w:r>
    </w:p>
    <w:p w14:paraId="1BBC72E4" w14:textId="77777777" w:rsidR="00BB3B1A" w:rsidRDefault="00BB3B1A" w:rsidP="00BB3B1A">
      <w:pPr>
        <w:pStyle w:val="Heading1"/>
        <w:rPr>
          <w:rFonts w:ascii="Times New Roman" w:hAnsi="Times New Roman" w:cs="Times New Roman"/>
        </w:rPr>
      </w:pPr>
      <w:r w:rsidRPr="00BB3B1A">
        <w:rPr>
          <w:rFonts w:ascii="Times New Roman" w:hAnsi="Times New Roman" w:cs="Times New Roman"/>
        </w:rPr>
        <w:t>Use case: Threat Analysis</w:t>
      </w:r>
    </w:p>
    <w:p w14:paraId="27905CB0" w14:textId="77777777" w:rsidR="00EE6A32" w:rsidRDefault="00EE6A32" w:rsidP="00EE6A32">
      <w:pPr>
        <w:pStyle w:val="Heading2"/>
        <w:rPr>
          <w:lang w:val="en"/>
        </w:rPr>
      </w:pPr>
      <w:r>
        <w:rPr>
          <w:lang w:val="en"/>
        </w:rPr>
        <w:t>User Need:</w:t>
      </w:r>
    </w:p>
    <w:p w14:paraId="684086D4" w14:textId="77777777" w:rsidR="00EE6A32" w:rsidRDefault="00EE6A32" w:rsidP="00EE6A32">
      <w:pPr>
        <w:pStyle w:val="NoSpacing"/>
        <w:rPr>
          <w:rFonts w:ascii="Times New Roman" w:hAnsi="Times New Roman" w:cs="Times New Roman"/>
          <w:sz w:val="24"/>
          <w:szCs w:val="24"/>
          <w:lang w:val="en"/>
        </w:rPr>
      </w:pPr>
    </w:p>
    <w:p w14:paraId="0E816A61" w14:textId="77777777" w:rsidR="00EE6A32" w:rsidRDefault="00EE6A32" w:rsidP="00EE6A32">
      <w:pPr>
        <w:pStyle w:val="NoSpacing"/>
        <w:rPr>
          <w:rFonts w:ascii="Times New Roman" w:hAnsi="Times New Roman" w:cs="Times New Roman"/>
          <w:sz w:val="24"/>
          <w:szCs w:val="24"/>
          <w:lang w:val="en"/>
        </w:rPr>
      </w:pPr>
      <w:r>
        <w:rPr>
          <w:rFonts w:ascii="Times New Roman" w:hAnsi="Times New Roman" w:cs="Times New Roman"/>
          <w:sz w:val="24"/>
          <w:szCs w:val="24"/>
          <w:lang w:val="en"/>
        </w:rPr>
        <w:t xml:space="preserve">While threat assessments are a proven approach to lower the risk of targeted violence by proactively identifying, assessing and mitigating threats, the resource intensive methods utilized can make the process prohibitive in both time and money.  </w:t>
      </w:r>
    </w:p>
    <w:p w14:paraId="15DACC47" w14:textId="77777777" w:rsidR="00EE6A32" w:rsidRDefault="00EE6A32" w:rsidP="00EE6A32">
      <w:pPr>
        <w:pStyle w:val="NoSpacing"/>
        <w:rPr>
          <w:rFonts w:ascii="Times New Roman" w:hAnsi="Times New Roman" w:cs="Times New Roman"/>
          <w:sz w:val="24"/>
          <w:szCs w:val="24"/>
          <w:lang w:val="en"/>
        </w:rPr>
      </w:pPr>
    </w:p>
    <w:p w14:paraId="05DB8CC0" w14:textId="77777777" w:rsidR="00EE6A32" w:rsidRDefault="00EE6A32" w:rsidP="00EE6A32">
      <w:pPr>
        <w:pStyle w:val="NoSpacing"/>
        <w:rPr>
          <w:rFonts w:ascii="Times New Roman" w:hAnsi="Times New Roman" w:cs="Times New Roman"/>
          <w:sz w:val="24"/>
          <w:szCs w:val="24"/>
          <w:lang w:val="en"/>
        </w:rPr>
      </w:pPr>
      <w:r>
        <w:rPr>
          <w:rFonts w:ascii="Times New Roman" w:hAnsi="Times New Roman" w:cs="Times New Roman"/>
          <w:sz w:val="24"/>
          <w:szCs w:val="24"/>
          <w:lang w:val="en"/>
        </w:rPr>
        <w:t xml:space="preserve">Sponsors seek analytic capabilities that </w:t>
      </w:r>
      <w:r>
        <w:rPr>
          <w:rFonts w:ascii="Times New Roman" w:hAnsi="Times New Roman" w:cs="Times New Roman"/>
          <w:sz w:val="24"/>
          <w:szCs w:val="24"/>
        </w:rPr>
        <w:t xml:space="preserve">reduce the costs of doing complex data exploration and increase the effectiveness in identifying trends and patterns of targeted violent events over time and space.  These capabilities can help sponsors’ analysts more effectively identify and assess </w:t>
      </w:r>
      <w:r w:rsidR="00ED3DA2">
        <w:rPr>
          <w:rFonts w:ascii="Times New Roman" w:hAnsi="Times New Roman" w:cs="Times New Roman"/>
          <w:sz w:val="24"/>
          <w:szCs w:val="24"/>
        </w:rPr>
        <w:t xml:space="preserve">threats </w:t>
      </w:r>
      <w:r>
        <w:rPr>
          <w:rFonts w:ascii="Times New Roman" w:hAnsi="Times New Roman" w:cs="Times New Roman"/>
          <w:sz w:val="24"/>
          <w:szCs w:val="24"/>
        </w:rPr>
        <w:t>in immediate time to control and neutralize specific threat actors.</w:t>
      </w:r>
    </w:p>
    <w:p w14:paraId="52B343C4" w14:textId="77777777" w:rsidR="00EE6A32" w:rsidRDefault="00EE6A32" w:rsidP="00EE6A32">
      <w:pPr>
        <w:pStyle w:val="NoSpacing"/>
        <w:rPr>
          <w:rFonts w:ascii="Times New Roman" w:hAnsi="Times New Roman" w:cs="Times New Roman"/>
          <w:sz w:val="24"/>
          <w:szCs w:val="24"/>
          <w:lang w:val="en"/>
        </w:rPr>
      </w:pPr>
    </w:p>
    <w:p w14:paraId="423BA1E0" w14:textId="77777777" w:rsidR="00EE6A32" w:rsidRDefault="00EE6A32" w:rsidP="00EE6A32">
      <w:pPr>
        <w:pStyle w:val="Heading2"/>
        <w:rPr>
          <w:rFonts w:ascii="Times New Roman" w:eastAsia="Times New Roman" w:hAnsi="Times New Roman" w:cs="Times New Roman"/>
          <w:bCs/>
          <w:sz w:val="24"/>
          <w:szCs w:val="24"/>
          <w:lang w:val="en"/>
        </w:rPr>
      </w:pPr>
      <w:r w:rsidRPr="00EE6A32">
        <w:rPr>
          <w:rFonts w:ascii="Times New Roman" w:hAnsi="Times New Roman" w:cs="Times New Roman"/>
          <w:color w:val="auto"/>
          <w:sz w:val="24"/>
          <w:szCs w:val="24"/>
        </w:rPr>
        <w:t xml:space="preserve">Centrifuge Systems, ESRI, Recorded Future and SAP NS2 are partnering to demonstrate </w:t>
      </w:r>
      <w:r w:rsidR="00ED3DA2">
        <w:rPr>
          <w:rFonts w:ascii="Times New Roman" w:hAnsi="Times New Roman" w:cs="Times New Roman"/>
          <w:color w:val="auto"/>
          <w:sz w:val="24"/>
          <w:szCs w:val="24"/>
        </w:rPr>
        <w:t xml:space="preserve">integrated </w:t>
      </w:r>
      <w:r w:rsidRPr="00EE6A32">
        <w:rPr>
          <w:rFonts w:ascii="Times New Roman" w:hAnsi="Times New Roman" w:cs="Times New Roman"/>
          <w:color w:val="auto"/>
          <w:sz w:val="24"/>
          <w:szCs w:val="24"/>
        </w:rPr>
        <w:t xml:space="preserve">an analytic system that efficiently applies </w:t>
      </w:r>
      <w:r w:rsidR="00ED3DA2">
        <w:rPr>
          <w:rFonts w:ascii="Times New Roman" w:hAnsi="Times New Roman" w:cs="Times New Roman"/>
          <w:color w:val="auto"/>
          <w:sz w:val="24"/>
          <w:szCs w:val="24"/>
        </w:rPr>
        <w:t xml:space="preserve">commercially available solutions demonstrating </w:t>
      </w:r>
      <w:r w:rsidRPr="00EE6A32">
        <w:rPr>
          <w:rFonts w:ascii="Times New Roman" w:hAnsi="Times New Roman" w:cs="Times New Roman"/>
          <w:color w:val="auto"/>
          <w:sz w:val="24"/>
          <w:szCs w:val="24"/>
        </w:rPr>
        <w:t>a threat assessment approach to counter the terrorism posed by the militant Islam Group, Boko Haram in the Sub-Saharan African region</w:t>
      </w:r>
      <w:r w:rsidRPr="00EE6A32">
        <w:rPr>
          <w:rFonts w:ascii="Times New Roman" w:eastAsia="Times New Roman" w:hAnsi="Times New Roman" w:cs="Times New Roman"/>
          <w:bCs/>
          <w:sz w:val="24"/>
          <w:szCs w:val="24"/>
          <w:lang w:val="en"/>
        </w:rPr>
        <w:t>.</w:t>
      </w:r>
    </w:p>
    <w:p w14:paraId="04BDE8E4" w14:textId="77777777" w:rsidR="00EE6A32" w:rsidRDefault="00EE6A32" w:rsidP="00EE6A32">
      <w:pPr>
        <w:pStyle w:val="Heading2"/>
      </w:pPr>
    </w:p>
    <w:p w14:paraId="049C367E" w14:textId="77777777" w:rsidR="00EE6A32" w:rsidRDefault="00EE6A32" w:rsidP="00EE6A32">
      <w:pPr>
        <w:pStyle w:val="Heading2"/>
      </w:pPr>
      <w:r>
        <w:t>Use case goal:</w:t>
      </w:r>
    </w:p>
    <w:p w14:paraId="77E33412" w14:textId="77777777" w:rsidR="00EE6A32" w:rsidRPr="00EE6A32" w:rsidRDefault="00EE6A32" w:rsidP="00EE6A32">
      <w:pPr>
        <w:rPr>
          <w:rFonts w:ascii="Times New Roman" w:hAnsi="Times New Roman" w:cs="Times New Roman"/>
          <w:sz w:val="24"/>
          <w:szCs w:val="24"/>
        </w:rPr>
      </w:pPr>
      <w:r w:rsidRPr="00EE6A32">
        <w:rPr>
          <w:rFonts w:ascii="Times New Roman" w:hAnsi="Times New Roman" w:cs="Times New Roman"/>
          <w:sz w:val="24"/>
          <w:szCs w:val="24"/>
        </w:rPr>
        <w:t>To assess the growing threat of Boku Haram in Africa based on data that indicates increasing attacks and increasing numbers of fatalities associated with these attacks.</w:t>
      </w:r>
      <w:r w:rsidR="00E663CA">
        <w:rPr>
          <w:rFonts w:ascii="Times New Roman" w:hAnsi="Times New Roman" w:cs="Times New Roman"/>
          <w:sz w:val="24"/>
          <w:szCs w:val="24"/>
        </w:rPr>
        <w:t xml:space="preserve"> From 2014 to 2015, Boku Haram attacks increased along with numbers of fatalities. The ACLED data provides this information.  Recorded Future information provides other insights into activity.</w:t>
      </w:r>
    </w:p>
    <w:p w14:paraId="62518E7F" w14:textId="77777777" w:rsidR="00BB3B1A" w:rsidRPr="00BB3B1A" w:rsidRDefault="00BB3B1A" w:rsidP="00BB3B1A">
      <w:pPr>
        <w:pStyle w:val="Heading1"/>
        <w:rPr>
          <w:rFonts w:ascii="Times New Roman" w:hAnsi="Times New Roman" w:cs="Times New Roman"/>
        </w:rPr>
      </w:pPr>
      <w:r w:rsidRPr="00BB3B1A">
        <w:rPr>
          <w:rFonts w:ascii="Times New Roman" w:hAnsi="Times New Roman" w:cs="Times New Roman"/>
        </w:rPr>
        <w:t>Partners:</w:t>
      </w:r>
    </w:p>
    <w:p w14:paraId="6DD496FE" w14:textId="77777777" w:rsidR="00BB3B1A" w:rsidRPr="00BB3B1A" w:rsidRDefault="00BB3B1A" w:rsidP="00BB3B1A">
      <w:pPr>
        <w:spacing w:after="0"/>
        <w:rPr>
          <w:rFonts w:ascii="Times New Roman" w:hAnsi="Times New Roman" w:cs="Times New Roman"/>
          <w:sz w:val="24"/>
          <w:szCs w:val="24"/>
        </w:rPr>
      </w:pPr>
      <w:r w:rsidRPr="00BB3B1A">
        <w:rPr>
          <w:rFonts w:ascii="Times New Roman" w:hAnsi="Times New Roman" w:cs="Times New Roman"/>
          <w:sz w:val="24"/>
          <w:szCs w:val="24"/>
        </w:rPr>
        <w:t>SAP</w:t>
      </w:r>
    </w:p>
    <w:p w14:paraId="0FB18DF4" w14:textId="77777777" w:rsidR="00BB3B1A" w:rsidRPr="00BB3B1A" w:rsidRDefault="00BB3B1A" w:rsidP="00BB3B1A">
      <w:pPr>
        <w:spacing w:after="0"/>
        <w:rPr>
          <w:rFonts w:ascii="Times New Roman" w:hAnsi="Times New Roman" w:cs="Times New Roman"/>
          <w:sz w:val="24"/>
          <w:szCs w:val="24"/>
        </w:rPr>
      </w:pPr>
      <w:r w:rsidRPr="00BB3B1A">
        <w:rPr>
          <w:rFonts w:ascii="Times New Roman" w:hAnsi="Times New Roman" w:cs="Times New Roman"/>
          <w:sz w:val="24"/>
          <w:szCs w:val="24"/>
        </w:rPr>
        <w:t>ESRI</w:t>
      </w:r>
    </w:p>
    <w:p w14:paraId="299F90E6" w14:textId="77777777" w:rsidR="00BB3B1A" w:rsidRDefault="00BB3B1A" w:rsidP="00BB3B1A">
      <w:pPr>
        <w:spacing w:after="0"/>
        <w:rPr>
          <w:rFonts w:ascii="Times New Roman" w:hAnsi="Times New Roman" w:cs="Times New Roman"/>
          <w:sz w:val="24"/>
          <w:szCs w:val="24"/>
        </w:rPr>
      </w:pPr>
      <w:r w:rsidRPr="00BB3B1A">
        <w:rPr>
          <w:rFonts w:ascii="Times New Roman" w:hAnsi="Times New Roman" w:cs="Times New Roman"/>
          <w:sz w:val="24"/>
          <w:szCs w:val="24"/>
        </w:rPr>
        <w:t>Centrifuge Systems</w:t>
      </w:r>
    </w:p>
    <w:p w14:paraId="6986976D" w14:textId="77777777" w:rsidR="00EE6A32" w:rsidRPr="00BB3B1A" w:rsidRDefault="00EE6A32" w:rsidP="00BB3B1A">
      <w:pPr>
        <w:spacing w:after="0"/>
        <w:rPr>
          <w:rFonts w:ascii="Times New Roman" w:hAnsi="Times New Roman" w:cs="Times New Roman"/>
          <w:sz w:val="24"/>
          <w:szCs w:val="24"/>
        </w:rPr>
      </w:pPr>
      <w:r>
        <w:rPr>
          <w:rFonts w:ascii="Times New Roman" w:hAnsi="Times New Roman" w:cs="Times New Roman"/>
          <w:sz w:val="24"/>
          <w:szCs w:val="24"/>
        </w:rPr>
        <w:t>Recorded Future</w:t>
      </w:r>
    </w:p>
    <w:p w14:paraId="6B6C2290" w14:textId="77777777" w:rsidR="00BB3B1A" w:rsidRPr="00BB3B1A" w:rsidRDefault="00BB3B1A" w:rsidP="00BB3B1A">
      <w:pPr>
        <w:pStyle w:val="Heading1"/>
        <w:rPr>
          <w:rFonts w:ascii="Times New Roman" w:hAnsi="Times New Roman" w:cs="Times New Roman"/>
        </w:rPr>
      </w:pPr>
      <w:r w:rsidRPr="00BB3B1A">
        <w:rPr>
          <w:rFonts w:ascii="Times New Roman" w:hAnsi="Times New Roman" w:cs="Times New Roman"/>
        </w:rPr>
        <w:t>Data set:</w:t>
      </w:r>
    </w:p>
    <w:p w14:paraId="2E76D2B8" w14:textId="77777777" w:rsidR="00BB3B1A" w:rsidRPr="00BB3B1A" w:rsidRDefault="00BB3B1A" w:rsidP="00BB3B1A">
      <w:pPr>
        <w:spacing w:after="0"/>
        <w:rPr>
          <w:rFonts w:ascii="Times New Roman" w:hAnsi="Times New Roman" w:cs="Times New Roman"/>
          <w:sz w:val="24"/>
          <w:szCs w:val="24"/>
        </w:rPr>
      </w:pPr>
      <w:r w:rsidRPr="00BB3B1A">
        <w:rPr>
          <w:rFonts w:ascii="Times New Roman" w:hAnsi="Times New Roman" w:cs="Times New Roman"/>
          <w:sz w:val="24"/>
          <w:szCs w:val="24"/>
        </w:rPr>
        <w:t>ACLED</w:t>
      </w:r>
    </w:p>
    <w:p w14:paraId="1F7E9F9B" w14:textId="77777777" w:rsidR="00BB3B1A" w:rsidRPr="00BB3B1A" w:rsidRDefault="003D6F65" w:rsidP="00BB3B1A">
      <w:pPr>
        <w:spacing w:after="0"/>
        <w:rPr>
          <w:rFonts w:ascii="Times New Roman" w:hAnsi="Times New Roman" w:cs="Times New Roman"/>
          <w:sz w:val="24"/>
          <w:szCs w:val="24"/>
        </w:rPr>
      </w:pPr>
      <w:hyperlink r:id="rId7" w:history="1">
        <w:r w:rsidR="00BB3B1A" w:rsidRPr="00BB3B1A">
          <w:rPr>
            <w:rStyle w:val="Hyperlink"/>
            <w:rFonts w:ascii="Times New Roman" w:hAnsi="Times New Roman" w:cs="Times New Roman"/>
            <w:sz w:val="24"/>
            <w:szCs w:val="24"/>
          </w:rPr>
          <w:t>http://www.acleddata.com/</w:t>
        </w:r>
      </w:hyperlink>
    </w:p>
    <w:p w14:paraId="57BDD114" w14:textId="77777777" w:rsidR="00BB3B1A" w:rsidRPr="00BB3B1A" w:rsidRDefault="00BB3B1A" w:rsidP="00BB3B1A">
      <w:pPr>
        <w:spacing w:after="0"/>
        <w:rPr>
          <w:rFonts w:ascii="Times New Roman" w:hAnsi="Times New Roman" w:cs="Times New Roman"/>
          <w:sz w:val="24"/>
          <w:szCs w:val="24"/>
        </w:rPr>
      </w:pPr>
    </w:p>
    <w:p w14:paraId="280AC8F4" w14:textId="77777777" w:rsidR="00BB3B1A" w:rsidRPr="00BB3B1A" w:rsidRDefault="00BB3B1A" w:rsidP="00BB3B1A">
      <w:pPr>
        <w:pStyle w:val="Heading2"/>
        <w:rPr>
          <w:rFonts w:ascii="Times New Roman" w:hAnsi="Times New Roman" w:cs="Times New Roman"/>
        </w:rPr>
      </w:pPr>
      <w:r w:rsidRPr="00BB3B1A">
        <w:rPr>
          <w:rFonts w:ascii="Times New Roman" w:hAnsi="Times New Roman" w:cs="Times New Roman"/>
        </w:rPr>
        <w:t>Data Description:</w:t>
      </w:r>
    </w:p>
    <w:p w14:paraId="40CC0691" w14:textId="77777777" w:rsidR="00BB3B1A" w:rsidRPr="00BB3B1A" w:rsidRDefault="00BB3B1A" w:rsidP="00BB3B1A">
      <w:pPr>
        <w:shd w:val="clear" w:color="auto" w:fill="FFFFFF"/>
        <w:spacing w:after="225" w:line="360" w:lineRule="atLeast"/>
        <w:jc w:val="both"/>
        <w:textAlignment w:val="baseline"/>
        <w:rPr>
          <w:rFonts w:ascii="Times New Roman" w:eastAsia="Times New Roman" w:hAnsi="Times New Roman" w:cs="Times New Roman"/>
          <w:color w:val="666666"/>
          <w:sz w:val="24"/>
          <w:szCs w:val="24"/>
        </w:rPr>
      </w:pPr>
      <w:r w:rsidRPr="00BB3B1A">
        <w:rPr>
          <w:rFonts w:ascii="Times New Roman" w:eastAsia="Times New Roman" w:hAnsi="Times New Roman" w:cs="Times New Roman"/>
          <w:color w:val="666666"/>
          <w:sz w:val="24"/>
          <w:szCs w:val="24"/>
        </w:rPr>
        <w:t xml:space="preserve">ACLED (Armed Conflict Location and Event Data Project) is designed for disaggregated conflict analysis and crisis mapping. This dataset codes the dates and locations of all reported political violence and protest events in over 60 developing countries in Africa and Asia. Political violence and protest includes events that occur within civil wars and periods of instability, public protest </w:t>
      </w:r>
      <w:r w:rsidRPr="00BB3B1A">
        <w:rPr>
          <w:rFonts w:ascii="Times New Roman" w:eastAsia="Times New Roman" w:hAnsi="Times New Roman" w:cs="Times New Roman"/>
          <w:color w:val="666666"/>
          <w:sz w:val="24"/>
          <w:szCs w:val="24"/>
        </w:rPr>
        <w:lastRenderedPageBreak/>
        <w:t>and regime breakdown. The project covers all African countries from 1997 to the present, and South and South-East Asia in real-time.</w:t>
      </w:r>
    </w:p>
    <w:p w14:paraId="6E24BEEA" w14:textId="77777777" w:rsidR="00BB3B1A" w:rsidRPr="00BB3B1A" w:rsidRDefault="00BB3B1A" w:rsidP="00BB3B1A">
      <w:pPr>
        <w:shd w:val="clear" w:color="auto" w:fill="FFFFFF"/>
        <w:spacing w:after="225" w:line="360" w:lineRule="atLeast"/>
        <w:jc w:val="both"/>
        <w:textAlignment w:val="baseline"/>
        <w:rPr>
          <w:rFonts w:ascii="Times New Roman" w:eastAsia="Times New Roman" w:hAnsi="Times New Roman" w:cs="Times New Roman"/>
          <w:color w:val="666666"/>
          <w:sz w:val="24"/>
          <w:szCs w:val="24"/>
        </w:rPr>
      </w:pPr>
      <w:r w:rsidRPr="00BB3B1A">
        <w:rPr>
          <w:rFonts w:ascii="Times New Roman" w:eastAsia="Times New Roman" w:hAnsi="Times New Roman" w:cs="Times New Roman"/>
          <w:color w:val="666666"/>
          <w:sz w:val="24"/>
          <w:szCs w:val="24"/>
        </w:rPr>
        <w:t>ACLED is directed by Prof. Clionadh Raleigh (University of Sussex). It is operated by senior research manager Andrea Carboni (University of Sussex) for Africa and Hillary Tanoff for South and South-East Asia. The data collection involves several research analysts, including Charles Vannice, James Moody, Daniel Wigmore-Shepherd, Andrea Carboni, Matt Batten-Carew, Margaux Pinaud, Roudabeh Kishi, Helen Morris, Braden Fuller, Daniel Moody and others.</w:t>
      </w:r>
    </w:p>
    <w:p w14:paraId="12BD19D6" w14:textId="77777777" w:rsidR="00BB3B1A" w:rsidRPr="00BB3B1A" w:rsidRDefault="00BB3B1A" w:rsidP="00BB3B1A">
      <w:pPr>
        <w:shd w:val="clear" w:color="auto" w:fill="FFFFFF"/>
        <w:spacing w:after="225" w:line="360" w:lineRule="atLeast"/>
        <w:jc w:val="both"/>
        <w:textAlignment w:val="baseline"/>
        <w:rPr>
          <w:rFonts w:ascii="Times New Roman" w:eastAsia="Times New Roman" w:hAnsi="Times New Roman" w:cs="Times New Roman"/>
          <w:color w:val="666666"/>
          <w:sz w:val="24"/>
          <w:szCs w:val="24"/>
        </w:rPr>
      </w:pPr>
      <w:r w:rsidRPr="00BB3B1A">
        <w:rPr>
          <w:rFonts w:ascii="Times New Roman" w:eastAsia="Times New Roman" w:hAnsi="Times New Roman" w:cs="Times New Roman"/>
          <w:color w:val="666666"/>
          <w:sz w:val="24"/>
          <w:szCs w:val="24"/>
        </w:rPr>
        <w:t>These data contain information on:</w:t>
      </w:r>
    </w:p>
    <w:p w14:paraId="7B94DFE9" w14:textId="77777777" w:rsidR="00BB3B1A" w:rsidRPr="00BB3B1A" w:rsidRDefault="00BB3B1A" w:rsidP="00BB3B1A">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666666"/>
          <w:sz w:val="24"/>
          <w:szCs w:val="24"/>
        </w:rPr>
      </w:pPr>
      <w:r w:rsidRPr="00BB3B1A">
        <w:rPr>
          <w:rFonts w:ascii="Times New Roman" w:eastAsia="Times New Roman" w:hAnsi="Times New Roman" w:cs="Times New Roman"/>
          <w:color w:val="666666"/>
          <w:sz w:val="24"/>
          <w:szCs w:val="24"/>
        </w:rPr>
        <w:t>Dates and locations of conflict events;</w:t>
      </w:r>
    </w:p>
    <w:p w14:paraId="195EDE31" w14:textId="77777777" w:rsidR="00BB3B1A" w:rsidRPr="00BB3B1A" w:rsidRDefault="00BB3B1A" w:rsidP="00BB3B1A">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666666"/>
          <w:sz w:val="24"/>
          <w:szCs w:val="24"/>
        </w:rPr>
      </w:pPr>
      <w:r w:rsidRPr="00BB3B1A">
        <w:rPr>
          <w:rFonts w:ascii="Times New Roman" w:eastAsia="Times New Roman" w:hAnsi="Times New Roman" w:cs="Times New Roman"/>
          <w:color w:val="666666"/>
          <w:sz w:val="24"/>
          <w:szCs w:val="24"/>
        </w:rPr>
        <w:t>Specific types of events including battles, civilian killings, riots, protests and recruitment activities;</w:t>
      </w:r>
    </w:p>
    <w:p w14:paraId="677EAAAE" w14:textId="77777777" w:rsidR="00BB3B1A" w:rsidRPr="00BB3B1A" w:rsidRDefault="00BB3B1A" w:rsidP="00BB3B1A">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666666"/>
          <w:sz w:val="24"/>
          <w:szCs w:val="24"/>
        </w:rPr>
      </w:pPr>
      <w:r w:rsidRPr="00BB3B1A">
        <w:rPr>
          <w:rFonts w:ascii="Times New Roman" w:eastAsia="Times New Roman" w:hAnsi="Times New Roman" w:cs="Times New Roman"/>
          <w:color w:val="666666"/>
          <w:sz w:val="24"/>
          <w:szCs w:val="24"/>
        </w:rPr>
        <w:t>Events by a range of actors, including rebels, governments, militias, armed groups, protesters and civilians;</w:t>
      </w:r>
    </w:p>
    <w:p w14:paraId="0166CDDA" w14:textId="77777777" w:rsidR="00BB3B1A" w:rsidRPr="00BB3B1A" w:rsidRDefault="00BB3B1A" w:rsidP="00BB3B1A">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666666"/>
          <w:sz w:val="24"/>
          <w:szCs w:val="24"/>
        </w:rPr>
      </w:pPr>
      <w:r w:rsidRPr="00BB3B1A">
        <w:rPr>
          <w:rFonts w:ascii="Times New Roman" w:eastAsia="Times New Roman" w:hAnsi="Times New Roman" w:cs="Times New Roman"/>
          <w:color w:val="666666"/>
          <w:sz w:val="24"/>
          <w:szCs w:val="24"/>
        </w:rPr>
        <w:t>Changes in territorial control; and</w:t>
      </w:r>
    </w:p>
    <w:p w14:paraId="5FF3C23D" w14:textId="77777777" w:rsidR="00BB3B1A" w:rsidRPr="00BB3B1A" w:rsidRDefault="00BB3B1A" w:rsidP="00BB3B1A">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666666"/>
          <w:sz w:val="24"/>
          <w:szCs w:val="24"/>
        </w:rPr>
      </w:pPr>
      <w:r w:rsidRPr="00BB3B1A">
        <w:rPr>
          <w:rFonts w:ascii="Times New Roman" w:eastAsia="Times New Roman" w:hAnsi="Times New Roman" w:cs="Times New Roman"/>
          <w:color w:val="666666"/>
          <w:sz w:val="24"/>
          <w:szCs w:val="24"/>
        </w:rPr>
        <w:t>Reported fatalities.</w:t>
      </w:r>
    </w:p>
    <w:p w14:paraId="256F9826" w14:textId="77777777" w:rsidR="00BB3B1A" w:rsidRDefault="00BB3B1A" w:rsidP="00BB3B1A">
      <w:pPr>
        <w:rPr>
          <w:rFonts w:ascii="Times New Roman" w:hAnsi="Times New Roman" w:cs="Times New Roman"/>
        </w:rPr>
      </w:pPr>
    </w:p>
    <w:p w14:paraId="452C9DA8" w14:textId="77777777" w:rsidR="00BB3B1A" w:rsidRPr="00EE6A32" w:rsidRDefault="00BB3B1A" w:rsidP="00BB3B1A">
      <w:pPr>
        <w:pStyle w:val="NormalWeb"/>
        <w:shd w:val="clear" w:color="auto" w:fill="FFFFFF"/>
        <w:spacing w:before="0" w:beforeAutospacing="0" w:after="0" w:afterAutospacing="0" w:line="360" w:lineRule="atLeast"/>
        <w:jc w:val="both"/>
        <w:textAlignment w:val="baseline"/>
        <w:rPr>
          <w:color w:val="666666"/>
        </w:rPr>
      </w:pPr>
      <w:r w:rsidRPr="00EE6A32">
        <w:rPr>
          <w:color w:val="666666"/>
        </w:rPr>
        <w:t>Event data are derived from a variety of sources including reports from developing countries and local media, humanitarian agencies, and research publications. Please review the</w:t>
      </w:r>
      <w:r w:rsidRPr="00EE6A32">
        <w:rPr>
          <w:rStyle w:val="apple-converted-space"/>
          <w:color w:val="666666"/>
        </w:rPr>
        <w:t> </w:t>
      </w:r>
      <w:hyperlink r:id="rId8" w:tgtFrame="blank" w:history="1">
        <w:r w:rsidRPr="00EE6A32">
          <w:rPr>
            <w:rStyle w:val="Hyperlink"/>
            <w:rFonts w:eastAsiaTheme="minorEastAsia"/>
            <w:color w:val="1094C9"/>
            <w:bdr w:val="none" w:sz="0" w:space="0" w:color="auto" w:frame="1"/>
          </w:rPr>
          <w:t>codebook</w:t>
        </w:r>
      </w:hyperlink>
      <w:r w:rsidRPr="00EE6A32">
        <w:rPr>
          <w:rStyle w:val="apple-converted-space"/>
          <w:color w:val="666666"/>
        </w:rPr>
        <w:t> </w:t>
      </w:r>
      <w:r w:rsidRPr="00EE6A32">
        <w:rPr>
          <w:color w:val="666666"/>
        </w:rPr>
        <w:t>and</w:t>
      </w:r>
      <w:r w:rsidRPr="00EE6A32">
        <w:rPr>
          <w:rStyle w:val="apple-converted-space"/>
          <w:color w:val="666666"/>
        </w:rPr>
        <w:t> </w:t>
      </w:r>
      <w:hyperlink r:id="rId9" w:tgtFrame="blank" w:history="1">
        <w:r w:rsidRPr="00EE6A32">
          <w:rPr>
            <w:rStyle w:val="Hyperlink"/>
            <w:rFonts w:eastAsiaTheme="minorEastAsia"/>
            <w:color w:val="1094C9"/>
            <w:bdr w:val="none" w:sz="0" w:space="0" w:color="auto" w:frame="1"/>
          </w:rPr>
          <w:t>user guide</w:t>
        </w:r>
      </w:hyperlink>
      <w:r w:rsidRPr="00EE6A32">
        <w:rPr>
          <w:rStyle w:val="apple-converted-space"/>
          <w:color w:val="666666"/>
        </w:rPr>
        <w:t> </w:t>
      </w:r>
      <w:r w:rsidRPr="00EE6A32">
        <w:rPr>
          <w:color w:val="666666"/>
        </w:rPr>
        <w:t>for additional information: the codebook is for coders and users of ACLED, whereas the brief guide for users reviews important information for downloading, reviewing and using ACLED data. A specific</w:t>
      </w:r>
      <w:r w:rsidRPr="00EE6A32">
        <w:rPr>
          <w:rStyle w:val="apple-converted-space"/>
          <w:color w:val="666666"/>
        </w:rPr>
        <w:t> </w:t>
      </w:r>
      <w:hyperlink r:id="rId10" w:tgtFrame="blank" w:history="1">
        <w:r w:rsidRPr="00EE6A32">
          <w:rPr>
            <w:rStyle w:val="Hyperlink"/>
            <w:rFonts w:eastAsiaTheme="minorEastAsia"/>
            <w:color w:val="1094C9"/>
            <w:bdr w:val="none" w:sz="0" w:space="0" w:color="auto" w:frame="1"/>
          </w:rPr>
          <w:t>user guide for development and humanitarian practitioners</w:t>
        </w:r>
      </w:hyperlink>
      <w:r w:rsidRPr="00EE6A32">
        <w:rPr>
          <w:rStyle w:val="apple-converted-space"/>
          <w:color w:val="666666"/>
        </w:rPr>
        <w:t> </w:t>
      </w:r>
      <w:r w:rsidRPr="00EE6A32">
        <w:rPr>
          <w:color w:val="666666"/>
        </w:rPr>
        <w:t>is also available, as is a guide to our sourcing materials.</w:t>
      </w:r>
    </w:p>
    <w:p w14:paraId="5BA9042E" w14:textId="77777777" w:rsidR="00BB3B1A" w:rsidRPr="00EE6A32" w:rsidRDefault="00BB3B1A" w:rsidP="00BB3B1A">
      <w:pPr>
        <w:pStyle w:val="NormalWeb"/>
        <w:shd w:val="clear" w:color="auto" w:fill="FFFFFF"/>
        <w:spacing w:before="0" w:beforeAutospacing="0" w:after="0" w:afterAutospacing="0" w:line="360" w:lineRule="atLeast"/>
        <w:jc w:val="both"/>
        <w:textAlignment w:val="baseline"/>
        <w:rPr>
          <w:color w:val="666666"/>
        </w:rPr>
      </w:pPr>
      <w:r w:rsidRPr="00EE6A32">
        <w:rPr>
          <w:color w:val="666666"/>
        </w:rPr>
        <w:t>Data are available for public download from the data page. Data for all African countries and select South and South East Asian states are from January 1997 and are updated in real-time. Real-time monthly ACLED data for South and Southeast Asian and African countries is available for download on this or the</w:t>
      </w:r>
      <w:r w:rsidRPr="00EE6A32">
        <w:rPr>
          <w:rStyle w:val="apple-converted-space"/>
          <w:color w:val="666666"/>
        </w:rPr>
        <w:t> </w:t>
      </w:r>
      <w:hyperlink r:id="rId11" w:tgtFrame="blank" w:history="1">
        <w:r w:rsidRPr="00EE6A32">
          <w:rPr>
            <w:rStyle w:val="Hyperlink"/>
            <w:rFonts w:eastAsiaTheme="minorEastAsia"/>
            <w:color w:val="1094C9"/>
            <w:bdr w:val="none" w:sz="0" w:space="0" w:color="auto" w:frame="1"/>
          </w:rPr>
          <w:t>Climate Change and African Political Stability Project (CCAPS) website</w:t>
        </w:r>
      </w:hyperlink>
      <w:r w:rsidRPr="00EE6A32">
        <w:rPr>
          <w:color w:val="666666"/>
        </w:rPr>
        <w:t>. For more information, please contact Prof. Raleigh or the project administrator using the contact form on this website. Other data coded in the initial stage of this project are available from the data page, under various version headings.</w:t>
      </w:r>
    </w:p>
    <w:p w14:paraId="7E1243DB" w14:textId="77777777" w:rsidR="00BB3B1A" w:rsidRPr="00EE6A32" w:rsidRDefault="00BB3B1A" w:rsidP="00BB3B1A">
      <w:pPr>
        <w:pStyle w:val="NormalWeb"/>
        <w:shd w:val="clear" w:color="auto" w:fill="FFFFFF"/>
        <w:spacing w:before="0" w:beforeAutospacing="0" w:after="0" w:afterAutospacing="0" w:line="360" w:lineRule="atLeast"/>
        <w:jc w:val="both"/>
        <w:textAlignment w:val="baseline"/>
        <w:rPr>
          <w:color w:val="666666"/>
        </w:rPr>
      </w:pPr>
      <w:r w:rsidRPr="00EE6A32">
        <w:rPr>
          <w:color w:val="666666"/>
        </w:rPr>
        <w:t>Maps and trend analyses of ACLED data are available in several locations and forms: real-time analysis of conflicts can be found on the</w:t>
      </w:r>
      <w:r w:rsidRPr="00EE6A32">
        <w:rPr>
          <w:rStyle w:val="apple-converted-space"/>
          <w:color w:val="666666"/>
        </w:rPr>
        <w:t> </w:t>
      </w:r>
      <w:hyperlink r:id="rId12" w:history="1">
        <w:r w:rsidRPr="00EE6A32">
          <w:rPr>
            <w:rStyle w:val="Hyperlink"/>
            <w:rFonts w:eastAsiaTheme="minorEastAsia"/>
            <w:color w:val="1094C9"/>
            <w:bdr w:val="none" w:sz="0" w:space="0" w:color="auto" w:frame="1"/>
          </w:rPr>
          <w:t>ACLED Crisis Blog</w:t>
        </w:r>
      </w:hyperlink>
      <w:r w:rsidRPr="00EE6A32">
        <w:rPr>
          <w:color w:val="666666"/>
        </w:rPr>
        <w:t>; trend reports which review monthly changes and patterns of political violence and protest and are available on the</w:t>
      </w:r>
      <w:r w:rsidRPr="00EE6A32">
        <w:rPr>
          <w:rStyle w:val="apple-converted-space"/>
          <w:color w:val="666666"/>
        </w:rPr>
        <w:t> </w:t>
      </w:r>
      <w:hyperlink r:id="rId13" w:history="1">
        <w:r w:rsidRPr="00EE6A32">
          <w:rPr>
            <w:rStyle w:val="Hyperlink"/>
            <w:rFonts w:eastAsiaTheme="minorEastAsia"/>
            <w:color w:val="1094C9"/>
            <w:bdr w:val="none" w:sz="0" w:space="0" w:color="auto" w:frame="1"/>
          </w:rPr>
          <w:t>Publications page</w:t>
        </w:r>
      </w:hyperlink>
      <w:r w:rsidRPr="00EE6A32">
        <w:rPr>
          <w:color w:val="666666"/>
        </w:rPr>
        <w:t>; maps and graphics of real-time violence are available on the</w:t>
      </w:r>
      <w:r w:rsidRPr="00EE6A32">
        <w:rPr>
          <w:rStyle w:val="apple-converted-space"/>
          <w:color w:val="666666"/>
        </w:rPr>
        <w:t> </w:t>
      </w:r>
      <w:hyperlink r:id="rId14" w:history="1">
        <w:r w:rsidRPr="00EE6A32">
          <w:rPr>
            <w:rStyle w:val="Hyperlink"/>
            <w:rFonts w:eastAsiaTheme="minorEastAsia"/>
            <w:color w:val="1094C9"/>
            <w:bdr w:val="none" w:sz="0" w:space="0" w:color="auto" w:frame="1"/>
          </w:rPr>
          <w:t>Visuals page</w:t>
        </w:r>
      </w:hyperlink>
      <w:r w:rsidRPr="00EE6A32">
        <w:rPr>
          <w:color w:val="666666"/>
        </w:rPr>
        <w:t>; and in-depth research papers can be found on the</w:t>
      </w:r>
      <w:r w:rsidRPr="00EE6A32">
        <w:rPr>
          <w:rStyle w:val="apple-converted-space"/>
          <w:color w:val="666666"/>
        </w:rPr>
        <w:t> </w:t>
      </w:r>
      <w:hyperlink r:id="rId15" w:history="1">
        <w:r w:rsidRPr="00EE6A32">
          <w:rPr>
            <w:rStyle w:val="Hyperlink"/>
            <w:rFonts w:eastAsiaTheme="minorEastAsia"/>
            <w:color w:val="1094C9"/>
            <w:bdr w:val="none" w:sz="0" w:space="0" w:color="auto" w:frame="1"/>
          </w:rPr>
          <w:t>Research page.</w:t>
        </w:r>
      </w:hyperlink>
    </w:p>
    <w:p w14:paraId="1DC21F06" w14:textId="77777777" w:rsidR="00BB3B1A" w:rsidRPr="00EE6A32" w:rsidRDefault="00BB3B1A" w:rsidP="00BB3B1A">
      <w:pPr>
        <w:pStyle w:val="NormalWeb"/>
        <w:shd w:val="clear" w:color="auto" w:fill="FFFFFF"/>
        <w:spacing w:before="0" w:beforeAutospacing="0" w:after="0" w:afterAutospacing="0" w:line="360" w:lineRule="atLeast"/>
        <w:jc w:val="both"/>
        <w:textAlignment w:val="baseline"/>
        <w:rPr>
          <w:color w:val="666666"/>
        </w:rPr>
      </w:pPr>
      <w:r w:rsidRPr="00EE6A32">
        <w:rPr>
          <w:color w:val="666666"/>
        </w:rPr>
        <w:lastRenderedPageBreak/>
        <w:t>If using ACLED data, please cite: Raleigh, Clionadh, Andrew Linke, Håvard Hegre and Joakim Karlsen. 2010. Introducing ACLED-Armed Conflict Location and Event Data.</w:t>
      </w:r>
      <w:r w:rsidRPr="00EE6A32">
        <w:rPr>
          <w:rStyle w:val="apple-converted-space"/>
          <w:color w:val="666666"/>
        </w:rPr>
        <w:t> </w:t>
      </w:r>
      <w:r w:rsidRPr="00EE6A32">
        <w:rPr>
          <w:rStyle w:val="Emphasis"/>
          <w:color w:val="666666"/>
          <w:bdr w:val="none" w:sz="0" w:space="0" w:color="auto" w:frame="1"/>
        </w:rPr>
        <w:t>Journal of Peace Research</w:t>
      </w:r>
      <w:r w:rsidRPr="00EE6A32">
        <w:rPr>
          <w:rStyle w:val="apple-converted-space"/>
          <w:color w:val="666666"/>
        </w:rPr>
        <w:t> </w:t>
      </w:r>
      <w:r w:rsidRPr="00EE6A32">
        <w:rPr>
          <w:color w:val="666666"/>
        </w:rPr>
        <w:t>47(5) 651-660.</w:t>
      </w:r>
    </w:p>
    <w:p w14:paraId="3B2CE366" w14:textId="77777777" w:rsidR="00BB3B1A" w:rsidRPr="00EE6A32" w:rsidRDefault="00BB3B1A" w:rsidP="00BB3B1A">
      <w:pPr>
        <w:pStyle w:val="NormalWeb"/>
        <w:shd w:val="clear" w:color="auto" w:fill="FFFFFF"/>
        <w:spacing w:before="0" w:beforeAutospacing="0" w:after="225" w:afterAutospacing="0" w:line="360" w:lineRule="atLeast"/>
        <w:jc w:val="both"/>
        <w:textAlignment w:val="baseline"/>
        <w:rPr>
          <w:color w:val="666666"/>
        </w:rPr>
      </w:pPr>
      <w:r w:rsidRPr="00EE6A32">
        <w:rPr>
          <w:color w:val="666666"/>
        </w:rPr>
        <w:t>Any questions or comments can be forwarded using the Contact Form on this website.</w:t>
      </w:r>
    </w:p>
    <w:p w14:paraId="441C9F10" w14:textId="77777777" w:rsidR="00BB3B1A" w:rsidRPr="00EE6A32" w:rsidRDefault="00BB3B1A" w:rsidP="00BB3B1A">
      <w:pPr>
        <w:pStyle w:val="NormalWeb"/>
        <w:shd w:val="clear" w:color="auto" w:fill="FFFFFF"/>
        <w:spacing w:before="0" w:beforeAutospacing="0" w:after="225" w:afterAutospacing="0" w:line="360" w:lineRule="atLeast"/>
        <w:jc w:val="both"/>
        <w:textAlignment w:val="baseline"/>
        <w:rPr>
          <w:color w:val="666666"/>
        </w:rPr>
      </w:pPr>
      <w:r w:rsidRPr="00EE6A32">
        <w:rPr>
          <w:color w:val="666666"/>
        </w:rPr>
        <w:t>Annual Reports and Status</w:t>
      </w:r>
    </w:p>
    <w:p w14:paraId="190F0EF1" w14:textId="77777777" w:rsidR="00BB3B1A" w:rsidRPr="00EE6A32" w:rsidRDefault="00BB3B1A" w:rsidP="00EE6A32">
      <w:pPr>
        <w:pStyle w:val="NormalWeb"/>
        <w:shd w:val="clear" w:color="auto" w:fill="FFFFFF"/>
        <w:spacing w:before="0" w:beforeAutospacing="0" w:after="0" w:afterAutospacing="0" w:line="360" w:lineRule="atLeast"/>
        <w:jc w:val="both"/>
        <w:textAlignment w:val="baseline"/>
        <w:rPr>
          <w:color w:val="666666"/>
        </w:rPr>
      </w:pPr>
      <w:r w:rsidRPr="00EE6A32">
        <w:rPr>
          <w:color w:val="666666"/>
        </w:rPr>
        <w:t>ACLED is registered as an independent, non-governmental organization in the United States. Annual reports and recent financial statements are available</w:t>
      </w:r>
      <w:r w:rsidRPr="00EE6A32">
        <w:rPr>
          <w:rStyle w:val="apple-converted-space"/>
          <w:color w:val="666666"/>
        </w:rPr>
        <w:t> </w:t>
      </w:r>
      <w:hyperlink r:id="rId16" w:tgtFrame="_blank" w:history="1">
        <w:r w:rsidRPr="00EE6A32">
          <w:rPr>
            <w:rStyle w:val="Hyperlink"/>
            <w:rFonts w:eastAsiaTheme="minorEastAsia"/>
            <w:color w:val="1094C9"/>
            <w:bdr w:val="none" w:sz="0" w:space="0" w:color="auto" w:frame="1"/>
          </w:rPr>
          <w:t>here</w:t>
        </w:r>
      </w:hyperlink>
      <w:r w:rsidRPr="00EE6A32">
        <w:rPr>
          <w:color w:val="666666"/>
        </w:rPr>
        <w:t>.</w:t>
      </w:r>
    </w:p>
    <w:p w14:paraId="71BCFD21" w14:textId="77777777" w:rsidR="00EE6A32" w:rsidRPr="00EE6A32" w:rsidRDefault="00EE6A32" w:rsidP="00EE6A32">
      <w:pPr>
        <w:pStyle w:val="Heading1"/>
      </w:pPr>
      <w:r>
        <w:t>System Architecture</w:t>
      </w:r>
    </w:p>
    <w:p w14:paraId="7A47C30F" w14:textId="2C645AC0" w:rsidR="00EE6A32" w:rsidRPr="00EE6A32" w:rsidRDefault="00EE6A32" w:rsidP="00EE6A32">
      <w:pPr>
        <w:pStyle w:val="NoSpacing"/>
        <w:rPr>
          <w:rFonts w:ascii="Times New Roman" w:hAnsi="Times New Roman" w:cs="Times New Roman"/>
          <w:sz w:val="24"/>
          <w:szCs w:val="24"/>
        </w:rPr>
      </w:pPr>
      <w:r w:rsidRPr="00EE6A32">
        <w:rPr>
          <w:rFonts w:ascii="Times New Roman" w:hAnsi="Times New Roman" w:cs="Times New Roman"/>
          <w:sz w:val="24"/>
          <w:szCs w:val="24"/>
          <w:lang w:val="en"/>
        </w:rPr>
        <w:t>Our multi-vendor system u</w:t>
      </w:r>
      <w:r w:rsidRPr="00EE6A32">
        <w:rPr>
          <w:rFonts w:ascii="Times New Roman" w:hAnsi="Times New Roman" w:cs="Times New Roman"/>
          <w:sz w:val="24"/>
          <w:szCs w:val="24"/>
        </w:rPr>
        <w:t xml:space="preserve">ses </w:t>
      </w:r>
      <w:r w:rsidR="006F2908">
        <w:rPr>
          <w:rFonts w:ascii="Times New Roman" w:hAnsi="Times New Roman" w:cs="Times New Roman"/>
          <w:sz w:val="24"/>
          <w:szCs w:val="24"/>
        </w:rPr>
        <w:t>integration</w:t>
      </w:r>
      <w:r w:rsidRPr="00EE6A32">
        <w:rPr>
          <w:rFonts w:ascii="Times New Roman" w:hAnsi="Times New Roman" w:cs="Times New Roman"/>
          <w:sz w:val="24"/>
          <w:szCs w:val="24"/>
        </w:rPr>
        <w:t xml:space="preserve"> to correlate and analyze multiple data types including geospatial, temporal, unstructured, and structured data, combined with utilizing visualization to understand the relationship between large quantities of events in near real-time.  </w:t>
      </w:r>
    </w:p>
    <w:p w14:paraId="2E132231" w14:textId="77777777" w:rsidR="00EE6A32" w:rsidRPr="00EE6A32" w:rsidRDefault="00EE6A32" w:rsidP="00EE6A32">
      <w:pPr>
        <w:pStyle w:val="NoSpacing"/>
        <w:rPr>
          <w:rFonts w:ascii="Times New Roman" w:hAnsi="Times New Roman" w:cs="Times New Roman"/>
          <w:sz w:val="24"/>
          <w:szCs w:val="24"/>
        </w:rPr>
      </w:pPr>
    </w:p>
    <w:p w14:paraId="2F138280" w14:textId="3C959328" w:rsidR="00EE6A32" w:rsidRPr="00EE6A32" w:rsidRDefault="00EE6A32" w:rsidP="00EE6A32">
      <w:pPr>
        <w:spacing w:after="0"/>
        <w:rPr>
          <w:rFonts w:ascii="Times New Roman" w:hAnsi="Times New Roman" w:cs="Times New Roman"/>
          <w:sz w:val="24"/>
          <w:szCs w:val="24"/>
        </w:rPr>
      </w:pPr>
      <w:r w:rsidRPr="00EE6A32">
        <w:rPr>
          <w:rFonts w:ascii="Times New Roman" w:hAnsi="Times New Roman" w:cs="Times New Roman"/>
          <w:sz w:val="24"/>
          <w:szCs w:val="24"/>
        </w:rPr>
        <w:t>ACLED data is used to link conflict actors to other conflict actors and the resultant number of fatalities within a specific country and within a defined timeframe.  The data is stored in SAP HANA and visually analyzed in Centrifuge Analytics with Drill Charts, Timeline, Link Analysis, and Geospatial visualizations.  Within Centrifuge Analytics, ESRI provides the map service</w:t>
      </w:r>
      <w:r w:rsidR="006F2908">
        <w:rPr>
          <w:rFonts w:ascii="Times New Roman" w:hAnsi="Times New Roman" w:cs="Times New Roman"/>
          <w:sz w:val="24"/>
          <w:szCs w:val="24"/>
        </w:rPr>
        <w:t xml:space="preserve"> and Geospatial Data Services</w:t>
      </w:r>
      <w:r w:rsidRPr="00EE6A32">
        <w:rPr>
          <w:rFonts w:ascii="Times New Roman" w:hAnsi="Times New Roman" w:cs="Times New Roman"/>
          <w:sz w:val="24"/>
          <w:szCs w:val="24"/>
        </w:rPr>
        <w:t xml:space="preserve"> for the Geospatial visualization of the conflicts based on the coordinates in the ACLED data.</w:t>
      </w:r>
      <w:r w:rsidR="006F2908">
        <w:rPr>
          <w:rFonts w:ascii="Times New Roman" w:hAnsi="Times New Roman" w:cs="Times New Roman"/>
          <w:sz w:val="24"/>
          <w:szCs w:val="24"/>
        </w:rPr>
        <w:t xml:space="preserve"> ESRI also provides visualizations in ESRI client applications.</w:t>
      </w:r>
    </w:p>
    <w:p w14:paraId="1A823408" w14:textId="77777777" w:rsidR="00EE6A32" w:rsidRPr="00EE6A32" w:rsidRDefault="00EE6A32" w:rsidP="00EE6A32">
      <w:pPr>
        <w:spacing w:after="0"/>
        <w:rPr>
          <w:rFonts w:ascii="Times New Roman" w:hAnsi="Times New Roman" w:cs="Times New Roman"/>
          <w:sz w:val="24"/>
          <w:szCs w:val="24"/>
        </w:rPr>
      </w:pPr>
    </w:p>
    <w:p w14:paraId="1012CDFB" w14:textId="77777777" w:rsidR="00EE6A32" w:rsidRPr="00EE6A32" w:rsidRDefault="00EE6A32" w:rsidP="00EE6A32">
      <w:pPr>
        <w:spacing w:after="0"/>
        <w:rPr>
          <w:rFonts w:ascii="Times New Roman" w:hAnsi="Times New Roman" w:cs="Times New Roman"/>
          <w:sz w:val="24"/>
          <w:szCs w:val="24"/>
        </w:rPr>
      </w:pPr>
      <w:r w:rsidRPr="00EE6A32">
        <w:rPr>
          <w:rFonts w:ascii="Times New Roman" w:hAnsi="Times New Roman" w:cs="Times New Roman"/>
          <w:sz w:val="24"/>
          <w:szCs w:val="24"/>
        </w:rPr>
        <w:t>Data enhancement is added by querying Recorded Future data around the dates of the event data contained in the ACLED data.  The data is run through SAP’s NLP engine with sentiment analysis.  This data is then linked to the ACLED data that is visualized.</w:t>
      </w:r>
    </w:p>
    <w:p w14:paraId="3C74DD11" w14:textId="77777777" w:rsidR="00EE6A32" w:rsidRPr="00EE6A32" w:rsidRDefault="00EE6A32" w:rsidP="00EE6A32">
      <w:pPr>
        <w:spacing w:after="0"/>
        <w:rPr>
          <w:rFonts w:ascii="Times New Roman" w:hAnsi="Times New Roman" w:cs="Times New Roman"/>
          <w:sz w:val="24"/>
          <w:szCs w:val="24"/>
        </w:rPr>
      </w:pPr>
    </w:p>
    <w:p w14:paraId="6A51A892" w14:textId="77777777" w:rsidR="00EE6A32" w:rsidRPr="00EE6A32" w:rsidRDefault="00EE6A32" w:rsidP="00EE6A32">
      <w:pPr>
        <w:spacing w:after="0"/>
        <w:rPr>
          <w:rFonts w:ascii="Times New Roman" w:hAnsi="Times New Roman" w:cs="Times New Roman"/>
          <w:sz w:val="24"/>
          <w:szCs w:val="24"/>
        </w:rPr>
      </w:pPr>
      <w:r w:rsidRPr="00EE6A32">
        <w:rPr>
          <w:rFonts w:ascii="Times New Roman" w:hAnsi="Times New Roman" w:cs="Times New Roman"/>
          <w:sz w:val="24"/>
          <w:szCs w:val="24"/>
        </w:rPr>
        <w:t>The visual data analysis presents event actors, dates, event types, country, and number of fatalities.  With the enhanced data, the analyst is also able to see the opinions of the events, what people in the area fear, and, possibly, any Twitter intelligence leading up to the event.</w:t>
      </w:r>
    </w:p>
    <w:p w14:paraId="59BCC93F" w14:textId="77777777" w:rsidR="00EE6A32" w:rsidRPr="00EE6A32" w:rsidRDefault="00EE6A32" w:rsidP="00EE6A32">
      <w:pPr>
        <w:spacing w:after="0"/>
        <w:rPr>
          <w:rFonts w:ascii="Times New Roman" w:hAnsi="Times New Roman" w:cs="Times New Roman"/>
          <w:sz w:val="24"/>
          <w:szCs w:val="24"/>
        </w:rPr>
      </w:pPr>
    </w:p>
    <w:p w14:paraId="3A81586B" w14:textId="77777777" w:rsidR="00EE6A32" w:rsidRPr="00EE6A32" w:rsidRDefault="00EE6A32" w:rsidP="00EE6A32">
      <w:pPr>
        <w:spacing w:after="0"/>
        <w:rPr>
          <w:rFonts w:ascii="Times New Roman" w:hAnsi="Times New Roman" w:cs="Times New Roman"/>
          <w:sz w:val="24"/>
          <w:szCs w:val="24"/>
        </w:rPr>
      </w:pPr>
      <w:r w:rsidRPr="00EE6A32">
        <w:rPr>
          <w:rFonts w:ascii="Times New Roman" w:hAnsi="Times New Roman" w:cs="Times New Roman"/>
          <w:sz w:val="24"/>
          <w:szCs w:val="24"/>
        </w:rPr>
        <w:t>The data is used to analyze two threat types: internal and external, based on the actors and their affiliation.  Centrifuge Analytics is used to visually analyze the actors and affiliations to determine the type of threat.</w:t>
      </w:r>
      <w:r w:rsidR="006E3201">
        <w:rPr>
          <w:rFonts w:ascii="Times New Roman" w:hAnsi="Times New Roman" w:cs="Times New Roman"/>
          <w:sz w:val="24"/>
          <w:szCs w:val="24"/>
        </w:rPr>
        <w:t xml:space="preserve"> Esri is used to visualize hot spots of activity geospatially.</w:t>
      </w:r>
    </w:p>
    <w:p w14:paraId="0F29D53E" w14:textId="77777777" w:rsidR="00EE6A32" w:rsidRPr="00EE6A32" w:rsidRDefault="00EE6A32" w:rsidP="00EE6A32">
      <w:pPr>
        <w:pStyle w:val="Heading1"/>
      </w:pPr>
      <w:r>
        <w:t>System Demonstration</w:t>
      </w:r>
    </w:p>
    <w:p w14:paraId="52E6733B" w14:textId="77777777" w:rsidR="00EE6A32" w:rsidRPr="00EE6A32" w:rsidRDefault="00EE6A32" w:rsidP="00EE6A32">
      <w:pPr>
        <w:rPr>
          <w:rFonts w:ascii="Times New Roman" w:hAnsi="Times New Roman" w:cs="Times New Roman"/>
          <w:sz w:val="24"/>
          <w:szCs w:val="24"/>
        </w:rPr>
      </w:pPr>
      <w:r w:rsidRPr="00EE6A32">
        <w:rPr>
          <w:rFonts w:ascii="Times New Roman" w:hAnsi="Times New Roman" w:cs="Times New Roman"/>
          <w:sz w:val="24"/>
          <w:szCs w:val="24"/>
        </w:rPr>
        <w:t>The system demonstrates how an analyst can perform temporal, geospatial, structure data and unstructured data analysis more efficiently</w:t>
      </w:r>
      <w:r w:rsidR="006E3201">
        <w:rPr>
          <w:rFonts w:ascii="Times New Roman" w:hAnsi="Times New Roman" w:cs="Times New Roman"/>
          <w:sz w:val="24"/>
          <w:szCs w:val="24"/>
        </w:rPr>
        <w:t xml:space="preserve"> using integrated commercial solutions</w:t>
      </w:r>
      <w:r w:rsidRPr="00EE6A32">
        <w:rPr>
          <w:rFonts w:ascii="Times New Roman" w:hAnsi="Times New Roman" w:cs="Times New Roman"/>
          <w:sz w:val="24"/>
          <w:szCs w:val="24"/>
        </w:rPr>
        <w:t>.</w:t>
      </w:r>
    </w:p>
    <w:p w14:paraId="6DDF71C0" w14:textId="77777777" w:rsidR="00EE6A32" w:rsidRPr="00EE6A32" w:rsidRDefault="00EE6A32" w:rsidP="00EE6A32">
      <w:pPr>
        <w:rPr>
          <w:rFonts w:ascii="Times New Roman" w:hAnsi="Times New Roman" w:cs="Times New Roman"/>
          <w:sz w:val="24"/>
          <w:szCs w:val="24"/>
        </w:rPr>
      </w:pPr>
      <w:r w:rsidRPr="00EE6A32">
        <w:rPr>
          <w:rFonts w:ascii="Times New Roman" w:hAnsi="Times New Roman" w:cs="Times New Roman"/>
          <w:sz w:val="24"/>
          <w:szCs w:val="24"/>
        </w:rPr>
        <w:t>As an example, the analyst is interested in looking at concentration of events that happened in all of Africa in the last two years.  He/she zooms in on the timeline until only the last 2 years’ worth of data are visible.  This automatically updates the rest of the interface to filter out any events that did not occur within the selected time frame.</w:t>
      </w:r>
    </w:p>
    <w:p w14:paraId="301BD25B" w14:textId="77777777" w:rsidR="00EE6A32" w:rsidRPr="00EE6A32" w:rsidRDefault="00EE6A32" w:rsidP="00EE6A32">
      <w:pPr>
        <w:rPr>
          <w:rFonts w:ascii="Times New Roman" w:hAnsi="Times New Roman" w:cs="Times New Roman"/>
          <w:sz w:val="24"/>
          <w:szCs w:val="24"/>
        </w:rPr>
      </w:pPr>
      <w:r w:rsidRPr="00EE6A32">
        <w:rPr>
          <w:rFonts w:ascii="Times New Roman" w:hAnsi="Times New Roman" w:cs="Times New Roman"/>
          <w:sz w:val="24"/>
          <w:szCs w:val="24"/>
        </w:rPr>
        <w:lastRenderedPageBreak/>
        <w:t>Now that the analysts have easily narrowed the time frame of events in view, they can go to the next step and focus on a specific geographical area.  The analysts next filter geospatially by simply zooming in to the region around Nigeria, effectively filtering out any events that did not occur in that reg</w:t>
      </w:r>
      <w:r w:rsidR="00CE2D6B">
        <w:rPr>
          <w:rFonts w:ascii="Times New Roman" w:hAnsi="Times New Roman" w:cs="Times New Roman"/>
          <w:sz w:val="24"/>
          <w:szCs w:val="24"/>
        </w:rPr>
        <w:t>ion.</w:t>
      </w:r>
    </w:p>
    <w:p w14:paraId="3661AD6C" w14:textId="77777777" w:rsidR="00EE6A32" w:rsidRDefault="00EE6A32" w:rsidP="00EE6A32">
      <w:pPr>
        <w:rPr>
          <w:rFonts w:ascii="Times New Roman" w:hAnsi="Times New Roman" w:cs="Times New Roman"/>
          <w:sz w:val="24"/>
          <w:szCs w:val="24"/>
        </w:rPr>
      </w:pPr>
      <w:r w:rsidRPr="00EE6A32">
        <w:rPr>
          <w:rFonts w:ascii="Times New Roman" w:hAnsi="Times New Roman" w:cs="Times New Roman"/>
          <w:sz w:val="24"/>
          <w:szCs w:val="24"/>
        </w:rPr>
        <w:t xml:space="preserve"> Since the timeframe and region have been defined by the analysts they can now start to gain an understanding of what has actually happened in that region during that time period by looking at the tag cloud.  The analysts can select a term in the tag cloud to show only events related to their selected term or they can enter a term of their own.</w:t>
      </w:r>
      <w:r w:rsidR="00CE2D6B">
        <w:rPr>
          <w:rFonts w:ascii="Times New Roman" w:hAnsi="Times New Roman" w:cs="Times New Roman"/>
          <w:sz w:val="24"/>
          <w:szCs w:val="24"/>
        </w:rPr>
        <w:t xml:space="preserve"> </w:t>
      </w:r>
    </w:p>
    <w:p w14:paraId="5C46E332" w14:textId="77777777" w:rsidR="00CE2D6B" w:rsidRPr="00EE6A32" w:rsidRDefault="00CE2D6B" w:rsidP="00CE2D6B">
      <w:pPr>
        <w:rPr>
          <w:rFonts w:ascii="Times New Roman" w:hAnsi="Times New Roman" w:cs="Times New Roman"/>
          <w:sz w:val="24"/>
          <w:szCs w:val="24"/>
        </w:rPr>
      </w:pPr>
      <w:r>
        <w:rPr>
          <w:rFonts w:ascii="Times New Roman" w:hAnsi="Times New Roman" w:cs="Times New Roman"/>
          <w:sz w:val="24"/>
          <w:szCs w:val="24"/>
        </w:rPr>
        <w:t>Recorded future analyzes and provides additional data not contained in the ACLED data set that identifies events leading up to a major event in 2015 referred to as the Fotokol Event which is a major Boku Haram attack on the town of Fotokol in Cameroon. The events signify an escalation of activity just prior to the event and battle damage assessment after the event. This data can be added to the ACLED data to give more insight on predicting the events.</w:t>
      </w:r>
    </w:p>
    <w:p w14:paraId="2686E2A3" w14:textId="77777777" w:rsidR="00EE6A32" w:rsidRDefault="00EE6A32" w:rsidP="00EE6A32">
      <w:pPr>
        <w:rPr>
          <w:rFonts w:ascii="Times New Roman" w:hAnsi="Times New Roman" w:cs="Times New Roman"/>
          <w:sz w:val="24"/>
          <w:szCs w:val="24"/>
        </w:rPr>
      </w:pPr>
      <w:r w:rsidRPr="00EE6A32">
        <w:rPr>
          <w:rFonts w:ascii="Times New Roman" w:hAnsi="Times New Roman" w:cs="Times New Roman"/>
          <w:sz w:val="24"/>
          <w:szCs w:val="24"/>
        </w:rPr>
        <w:t>With a subject matter selected the analysts can now switch the heat map to show the number of fatalities as opposed to simply the number of events within their selected region and time frame.  From there they can zoom in on the map and select any event to view the structured data</w:t>
      </w:r>
      <w:r>
        <w:rPr>
          <w:rFonts w:ascii="Times New Roman" w:hAnsi="Times New Roman" w:cs="Times New Roman"/>
          <w:sz w:val="24"/>
          <w:szCs w:val="24"/>
        </w:rPr>
        <w:t xml:space="preserve"> points that describe the event.</w:t>
      </w:r>
    </w:p>
    <w:p w14:paraId="1FB14927" w14:textId="77777777" w:rsidR="00766816" w:rsidRDefault="00766816" w:rsidP="00766816">
      <w:pPr>
        <w:pStyle w:val="Heading1"/>
      </w:pPr>
      <w:r>
        <w:t>Data Exchange Model</w:t>
      </w:r>
    </w:p>
    <w:p w14:paraId="6F503103" w14:textId="1CE8A3D0" w:rsidR="00766816" w:rsidRPr="00255A9E" w:rsidRDefault="00766816" w:rsidP="00766816">
      <w:pPr>
        <w:rPr>
          <w:ins w:id="0" w:author="Lorne Hanson" w:date="2017-06-29T10:03:00Z"/>
          <w:rFonts w:ascii="Times New Roman" w:hAnsi="Times New Roman" w:cs="Times New Roman"/>
          <w:sz w:val="24"/>
          <w:szCs w:val="24"/>
          <w:rPrChange w:id="1" w:author="Lorne Hanson" w:date="2017-06-29T10:13:00Z">
            <w:rPr>
              <w:ins w:id="2" w:author="Lorne Hanson" w:date="2017-06-29T10:03:00Z"/>
            </w:rPr>
          </w:rPrChange>
        </w:rPr>
      </w:pPr>
      <w:r w:rsidRPr="00255A9E">
        <w:rPr>
          <w:rFonts w:ascii="Times New Roman" w:hAnsi="Times New Roman" w:cs="Times New Roman"/>
          <w:sz w:val="24"/>
          <w:szCs w:val="24"/>
          <w:rPrChange w:id="3" w:author="Lorne Hanson" w:date="2017-06-29T10:13:00Z">
            <w:rPr/>
          </w:rPrChange>
        </w:rPr>
        <w:t>SAP ingests the ALED data along with enrichment from Recorded Future. The data is structured in SAP and provided to the Transfer service of the Data Exchange. ESRI also provides Geospatial data to the Exchange.  A tool, such as Centrifuge Analytics will then extract and analyze the information from the Data Exchange.</w:t>
      </w:r>
    </w:p>
    <w:p w14:paraId="23E11E22" w14:textId="0EAA3611" w:rsidR="000B78F5" w:rsidRDefault="000B78F5" w:rsidP="000B78F5">
      <w:pPr>
        <w:pStyle w:val="Heading1"/>
        <w:rPr>
          <w:ins w:id="4" w:author="Lorne Hanson" w:date="2017-06-29T10:03:00Z"/>
        </w:rPr>
        <w:pPrChange w:id="5" w:author="Lorne Hanson" w:date="2017-06-29T10:03:00Z">
          <w:pPr/>
        </w:pPrChange>
      </w:pPr>
      <w:ins w:id="6" w:author="Lorne Hanson" w:date="2017-06-29T10:03:00Z">
        <w:r>
          <w:t>System Flow</w:t>
        </w:r>
      </w:ins>
    </w:p>
    <w:p w14:paraId="1A83E033" w14:textId="77777777" w:rsidR="000B78F5" w:rsidRPr="00255A9E" w:rsidRDefault="000B78F5" w:rsidP="000B78F5">
      <w:pPr>
        <w:pStyle w:val="m1047476400186169483msolistparagraph"/>
        <w:rPr>
          <w:ins w:id="7" w:author="Lorne Hanson" w:date="2017-06-29T10:03:00Z"/>
          <w:rPrChange w:id="8" w:author="Lorne Hanson" w:date="2017-06-29T10:14:00Z">
            <w:rPr>
              <w:ins w:id="9" w:author="Lorne Hanson" w:date="2017-06-29T10:03:00Z"/>
            </w:rPr>
          </w:rPrChange>
        </w:rPr>
      </w:pPr>
      <w:ins w:id="10" w:author="Lorne Hanson" w:date="2017-06-29T10:03:00Z">
        <w:r w:rsidRPr="00255A9E">
          <w:rPr>
            <w:rPrChange w:id="11" w:author="Lorne Hanson" w:date="2017-06-29T10:14:00Z">
              <w:rPr>
                <w:rFonts w:ascii="Symbol" w:hAnsi="Symbol"/>
                <w:sz w:val="22"/>
                <w:szCs w:val="22"/>
              </w:rPr>
            </w:rPrChange>
          </w:rPr>
          <w:t></w:t>
        </w:r>
        <w:r w:rsidRPr="00255A9E">
          <w:rPr>
            <w:rPrChange w:id="12" w:author="Lorne Hanson" w:date="2017-06-29T10:14:00Z">
              <w:rPr>
                <w:sz w:val="14"/>
                <w:szCs w:val="14"/>
              </w:rPr>
            </w:rPrChange>
          </w:rPr>
          <w:t xml:space="preserve">         </w:t>
        </w:r>
        <w:r w:rsidRPr="00255A9E">
          <w:rPr>
            <w:rPrChange w:id="13" w:author="Lorne Hanson" w:date="2017-06-29T10:14:00Z">
              <w:rPr>
                <w:rFonts w:ascii="Calibri" w:hAnsi="Calibri"/>
                <w:sz w:val="22"/>
                <w:szCs w:val="22"/>
              </w:rPr>
            </w:rPrChange>
          </w:rPr>
          <w:t xml:space="preserve">ACLED data set is ingested into </w:t>
        </w:r>
        <w:r w:rsidRPr="00255A9E">
          <w:rPr>
            <w:b/>
            <w:bCs/>
            <w:rPrChange w:id="14" w:author="Lorne Hanson" w:date="2017-06-29T10:14:00Z">
              <w:rPr>
                <w:rFonts w:ascii="Calibri" w:hAnsi="Calibri"/>
                <w:b/>
                <w:bCs/>
                <w:sz w:val="22"/>
                <w:szCs w:val="22"/>
              </w:rPr>
            </w:rPrChange>
          </w:rPr>
          <w:t>SAP/NS2 HANA</w:t>
        </w:r>
        <w:r w:rsidRPr="00255A9E">
          <w:rPr>
            <w:rPrChange w:id="15" w:author="Lorne Hanson" w:date="2017-06-29T10:14:00Z">
              <w:rPr>
                <w:rFonts w:ascii="Calibri" w:hAnsi="Calibri"/>
                <w:sz w:val="22"/>
                <w:szCs w:val="22"/>
              </w:rPr>
            </w:rPrChange>
          </w:rPr>
          <w:t xml:space="preserve">. </w:t>
        </w:r>
      </w:ins>
    </w:p>
    <w:p w14:paraId="503CB6CE" w14:textId="77777777" w:rsidR="000B78F5" w:rsidRPr="00255A9E" w:rsidRDefault="000B78F5" w:rsidP="000B78F5">
      <w:pPr>
        <w:pStyle w:val="m1047476400186169483msolistparagraph"/>
        <w:rPr>
          <w:ins w:id="16" w:author="Lorne Hanson" w:date="2017-06-29T10:03:00Z"/>
          <w:rPrChange w:id="17" w:author="Lorne Hanson" w:date="2017-06-29T10:14:00Z">
            <w:rPr>
              <w:ins w:id="18" w:author="Lorne Hanson" w:date="2017-06-29T10:03:00Z"/>
            </w:rPr>
          </w:rPrChange>
        </w:rPr>
      </w:pPr>
      <w:ins w:id="19" w:author="Lorne Hanson" w:date="2017-06-29T10:03:00Z">
        <w:r w:rsidRPr="00255A9E">
          <w:rPr>
            <w:rPrChange w:id="20" w:author="Lorne Hanson" w:date="2017-06-29T10:14:00Z">
              <w:rPr>
                <w:rFonts w:ascii="Symbol" w:hAnsi="Symbol"/>
                <w:sz w:val="22"/>
                <w:szCs w:val="22"/>
              </w:rPr>
            </w:rPrChange>
          </w:rPr>
          <w:t></w:t>
        </w:r>
        <w:r w:rsidRPr="00255A9E">
          <w:rPr>
            <w:rPrChange w:id="21" w:author="Lorne Hanson" w:date="2017-06-29T10:14:00Z">
              <w:rPr>
                <w:sz w:val="14"/>
                <w:szCs w:val="14"/>
              </w:rPr>
            </w:rPrChange>
          </w:rPr>
          <w:t xml:space="preserve">         </w:t>
        </w:r>
        <w:r w:rsidRPr="00255A9E">
          <w:rPr>
            <w:rPrChange w:id="22" w:author="Lorne Hanson" w:date="2017-06-29T10:14:00Z">
              <w:rPr>
                <w:rFonts w:ascii="Calibri" w:hAnsi="Calibri"/>
                <w:sz w:val="22"/>
                <w:szCs w:val="22"/>
              </w:rPr>
            </w:rPrChange>
          </w:rPr>
          <w:t xml:space="preserve">HANA provides analysis of ACLED’s unstructured textual content (which some of the ACLED data entries contain) to produce sentiment analysis and entity extraction; this is performed within HANA and results will be put back into HANA. </w:t>
        </w:r>
      </w:ins>
    </w:p>
    <w:p w14:paraId="443DD21B" w14:textId="77777777" w:rsidR="000B78F5" w:rsidRPr="00255A9E" w:rsidRDefault="000B78F5" w:rsidP="000B78F5">
      <w:pPr>
        <w:pStyle w:val="m1047476400186169483msolistparagraph"/>
        <w:rPr>
          <w:ins w:id="23" w:author="Lorne Hanson" w:date="2017-06-29T10:03:00Z"/>
          <w:rPrChange w:id="24" w:author="Lorne Hanson" w:date="2017-06-29T10:14:00Z">
            <w:rPr>
              <w:ins w:id="25" w:author="Lorne Hanson" w:date="2017-06-29T10:03:00Z"/>
            </w:rPr>
          </w:rPrChange>
        </w:rPr>
      </w:pPr>
      <w:ins w:id="26" w:author="Lorne Hanson" w:date="2017-06-29T10:03:00Z">
        <w:r w:rsidRPr="00255A9E">
          <w:rPr>
            <w:rPrChange w:id="27" w:author="Lorne Hanson" w:date="2017-06-29T10:14:00Z">
              <w:rPr>
                <w:rFonts w:ascii="Symbol" w:hAnsi="Symbol"/>
                <w:sz w:val="22"/>
                <w:szCs w:val="22"/>
              </w:rPr>
            </w:rPrChange>
          </w:rPr>
          <w:t></w:t>
        </w:r>
        <w:r w:rsidRPr="00255A9E">
          <w:rPr>
            <w:rPrChange w:id="28" w:author="Lorne Hanson" w:date="2017-06-29T10:14:00Z">
              <w:rPr>
                <w:sz w:val="14"/>
                <w:szCs w:val="14"/>
              </w:rPr>
            </w:rPrChange>
          </w:rPr>
          <w:t xml:space="preserve">         </w:t>
        </w:r>
        <w:r w:rsidRPr="00255A9E">
          <w:rPr>
            <w:rPrChange w:id="29" w:author="Lorne Hanson" w:date="2017-06-29T10:14:00Z">
              <w:rPr>
                <w:rFonts w:ascii="Calibri" w:hAnsi="Calibri"/>
                <w:sz w:val="22"/>
                <w:szCs w:val="22"/>
              </w:rPr>
            </w:rPrChange>
          </w:rPr>
          <w:t xml:space="preserve">Queries are performed to </w:t>
        </w:r>
        <w:r w:rsidRPr="00255A9E">
          <w:rPr>
            <w:b/>
            <w:bCs/>
            <w:rPrChange w:id="30" w:author="Lorne Hanson" w:date="2017-06-29T10:14:00Z">
              <w:rPr>
                <w:rFonts w:ascii="Calibri" w:hAnsi="Calibri"/>
                <w:b/>
                <w:bCs/>
                <w:sz w:val="22"/>
                <w:szCs w:val="22"/>
              </w:rPr>
            </w:rPrChange>
          </w:rPr>
          <w:t>Recorded Future</w:t>
        </w:r>
        <w:r w:rsidRPr="00255A9E">
          <w:rPr>
            <w:rPrChange w:id="31" w:author="Lorne Hanson" w:date="2017-06-29T10:14:00Z">
              <w:rPr>
                <w:rFonts w:ascii="Calibri" w:hAnsi="Calibri"/>
                <w:sz w:val="22"/>
                <w:szCs w:val="22"/>
              </w:rPr>
            </w:rPrChange>
          </w:rPr>
          <w:t xml:space="preserve"> given information identified in the structured and unstructured text of ACLED, retrieving further content that contains both unstructured and structured text to add more instances. </w:t>
        </w:r>
      </w:ins>
    </w:p>
    <w:p w14:paraId="12B22469" w14:textId="77777777" w:rsidR="000B78F5" w:rsidRPr="00255A9E" w:rsidRDefault="000B78F5" w:rsidP="000B78F5">
      <w:pPr>
        <w:pStyle w:val="m1047476400186169483msolistparagraph"/>
        <w:rPr>
          <w:ins w:id="32" w:author="Lorne Hanson" w:date="2017-06-29T10:03:00Z"/>
          <w:rPrChange w:id="33" w:author="Lorne Hanson" w:date="2017-06-29T10:14:00Z">
            <w:rPr>
              <w:ins w:id="34" w:author="Lorne Hanson" w:date="2017-06-29T10:03:00Z"/>
            </w:rPr>
          </w:rPrChange>
        </w:rPr>
      </w:pPr>
      <w:ins w:id="35" w:author="Lorne Hanson" w:date="2017-06-29T10:03:00Z">
        <w:r w:rsidRPr="00255A9E">
          <w:rPr>
            <w:rPrChange w:id="36" w:author="Lorne Hanson" w:date="2017-06-29T10:14:00Z">
              <w:rPr>
                <w:rFonts w:ascii="Symbol" w:hAnsi="Symbol"/>
                <w:sz w:val="22"/>
                <w:szCs w:val="22"/>
              </w:rPr>
            </w:rPrChange>
          </w:rPr>
          <w:t></w:t>
        </w:r>
        <w:r w:rsidRPr="00255A9E">
          <w:rPr>
            <w:rPrChange w:id="37" w:author="Lorne Hanson" w:date="2017-06-29T10:14:00Z">
              <w:rPr>
                <w:sz w:val="14"/>
                <w:szCs w:val="14"/>
              </w:rPr>
            </w:rPrChange>
          </w:rPr>
          <w:t xml:space="preserve">         </w:t>
        </w:r>
        <w:r w:rsidRPr="00255A9E">
          <w:rPr>
            <w:rPrChange w:id="38" w:author="Lorne Hanson" w:date="2017-06-29T10:14:00Z">
              <w:rPr>
                <w:rFonts w:ascii="Calibri" w:hAnsi="Calibri"/>
                <w:sz w:val="22"/>
                <w:szCs w:val="22"/>
              </w:rPr>
            </w:rPrChange>
          </w:rPr>
          <w:t xml:space="preserve">ACLED also provides geo-location information, which is sent to </w:t>
        </w:r>
        <w:r w:rsidRPr="00255A9E">
          <w:rPr>
            <w:b/>
            <w:bCs/>
            <w:rPrChange w:id="39" w:author="Lorne Hanson" w:date="2017-06-29T10:14:00Z">
              <w:rPr>
                <w:rFonts w:ascii="Calibri" w:hAnsi="Calibri"/>
                <w:b/>
                <w:bCs/>
                <w:sz w:val="22"/>
                <w:szCs w:val="22"/>
              </w:rPr>
            </w:rPrChange>
          </w:rPr>
          <w:t xml:space="preserve">Esri </w:t>
        </w:r>
        <w:r w:rsidRPr="00255A9E">
          <w:rPr>
            <w:rPrChange w:id="40" w:author="Lorne Hanson" w:date="2017-06-29T10:14:00Z">
              <w:rPr>
                <w:rFonts w:ascii="Calibri" w:hAnsi="Calibri"/>
                <w:sz w:val="22"/>
                <w:szCs w:val="22"/>
              </w:rPr>
            </w:rPrChange>
          </w:rPr>
          <w:t xml:space="preserve">for further enrichment. </w:t>
        </w:r>
      </w:ins>
    </w:p>
    <w:p w14:paraId="572B9860" w14:textId="77777777" w:rsidR="000B78F5" w:rsidRPr="00255A9E" w:rsidRDefault="000B78F5" w:rsidP="000B78F5">
      <w:pPr>
        <w:pStyle w:val="m1047476400186169483msolistparagraph"/>
        <w:rPr>
          <w:ins w:id="41" w:author="Lorne Hanson" w:date="2017-06-29T10:03:00Z"/>
          <w:rPrChange w:id="42" w:author="Lorne Hanson" w:date="2017-06-29T10:14:00Z">
            <w:rPr>
              <w:ins w:id="43" w:author="Lorne Hanson" w:date="2017-06-29T10:03:00Z"/>
            </w:rPr>
          </w:rPrChange>
        </w:rPr>
      </w:pPr>
      <w:ins w:id="44" w:author="Lorne Hanson" w:date="2017-06-29T10:03:00Z">
        <w:r w:rsidRPr="00255A9E">
          <w:rPr>
            <w:rPrChange w:id="45" w:author="Lorne Hanson" w:date="2017-06-29T10:14:00Z">
              <w:rPr>
                <w:rFonts w:ascii="Symbol" w:hAnsi="Symbol"/>
                <w:sz w:val="22"/>
                <w:szCs w:val="22"/>
              </w:rPr>
            </w:rPrChange>
          </w:rPr>
          <w:t></w:t>
        </w:r>
        <w:r w:rsidRPr="00255A9E">
          <w:rPr>
            <w:rPrChange w:id="46" w:author="Lorne Hanson" w:date="2017-06-29T10:14:00Z">
              <w:rPr>
                <w:sz w:val="14"/>
                <w:szCs w:val="14"/>
              </w:rPr>
            </w:rPrChange>
          </w:rPr>
          <w:t xml:space="preserve">         </w:t>
        </w:r>
        <w:r w:rsidRPr="00255A9E">
          <w:rPr>
            <w:rPrChange w:id="47" w:author="Lorne Hanson" w:date="2017-06-29T10:14:00Z">
              <w:rPr>
                <w:rFonts w:ascii="Calibri" w:hAnsi="Calibri"/>
                <w:sz w:val="22"/>
                <w:szCs w:val="22"/>
              </w:rPr>
            </w:rPrChange>
          </w:rPr>
          <w:t>These different sources, all currently in HANA, are adapted into the Exchange’s data model and moved into the Analysis Exchange (this is MITRE’s principal responsibili</w:t>
        </w:r>
        <w:bookmarkStart w:id="48" w:name="_GoBack"/>
        <w:bookmarkEnd w:id="48"/>
        <w:r w:rsidRPr="00255A9E">
          <w:rPr>
            <w:rPrChange w:id="49" w:author="Lorne Hanson" w:date="2017-06-29T10:14:00Z">
              <w:rPr>
                <w:rFonts w:ascii="Calibri" w:hAnsi="Calibri"/>
                <w:sz w:val="22"/>
                <w:szCs w:val="22"/>
              </w:rPr>
            </w:rPrChange>
          </w:rPr>
          <w:t xml:space="preserve">ty). </w:t>
        </w:r>
      </w:ins>
    </w:p>
    <w:p w14:paraId="3E81789C" w14:textId="7FF55A67" w:rsidR="000B78F5" w:rsidRPr="00255A9E" w:rsidRDefault="000B78F5" w:rsidP="000B78F5">
      <w:pPr>
        <w:pStyle w:val="m1047476400186169483msolistparagraph"/>
        <w:rPr>
          <w:ins w:id="50" w:author="Lorne Hanson" w:date="2017-06-29T10:05:00Z"/>
          <w:rPrChange w:id="51" w:author="Lorne Hanson" w:date="2017-06-29T10:14:00Z">
            <w:rPr>
              <w:ins w:id="52" w:author="Lorne Hanson" w:date="2017-06-29T10:05:00Z"/>
              <w:rFonts w:ascii="Calibri" w:hAnsi="Calibri"/>
              <w:sz w:val="22"/>
              <w:szCs w:val="22"/>
            </w:rPr>
          </w:rPrChange>
        </w:rPr>
      </w:pPr>
      <w:ins w:id="53" w:author="Lorne Hanson" w:date="2017-06-29T10:03:00Z">
        <w:r w:rsidRPr="00255A9E">
          <w:rPr>
            <w:rPrChange w:id="54" w:author="Lorne Hanson" w:date="2017-06-29T10:14:00Z">
              <w:rPr>
                <w:rFonts w:ascii="Symbol" w:hAnsi="Symbol"/>
                <w:sz w:val="22"/>
                <w:szCs w:val="22"/>
              </w:rPr>
            </w:rPrChange>
          </w:rPr>
          <w:lastRenderedPageBreak/>
          <w:t></w:t>
        </w:r>
        <w:r w:rsidRPr="00255A9E">
          <w:rPr>
            <w:rPrChange w:id="55" w:author="Lorne Hanson" w:date="2017-06-29T10:14:00Z">
              <w:rPr>
                <w:sz w:val="14"/>
                <w:szCs w:val="14"/>
              </w:rPr>
            </w:rPrChange>
          </w:rPr>
          <w:t xml:space="preserve">         </w:t>
        </w:r>
        <w:r w:rsidRPr="00255A9E">
          <w:rPr>
            <w:rPrChange w:id="56" w:author="Lorne Hanson" w:date="2017-06-29T10:14:00Z">
              <w:rPr>
                <w:rFonts w:ascii="Calibri" w:hAnsi="Calibri"/>
                <w:sz w:val="22"/>
                <w:szCs w:val="22"/>
              </w:rPr>
            </w:rPrChange>
          </w:rPr>
          <w:t xml:space="preserve">Once in the Analysis Exchange, </w:t>
        </w:r>
        <w:r w:rsidRPr="00255A9E">
          <w:rPr>
            <w:b/>
            <w:bCs/>
            <w:rPrChange w:id="57" w:author="Lorne Hanson" w:date="2017-06-29T10:14:00Z">
              <w:rPr>
                <w:rFonts w:ascii="Calibri" w:hAnsi="Calibri"/>
                <w:b/>
                <w:bCs/>
                <w:sz w:val="22"/>
                <w:szCs w:val="22"/>
              </w:rPr>
            </w:rPrChange>
          </w:rPr>
          <w:t xml:space="preserve">Centrifuge </w:t>
        </w:r>
        <w:r w:rsidRPr="00255A9E">
          <w:rPr>
            <w:rPrChange w:id="58" w:author="Lorne Hanson" w:date="2017-06-29T10:14:00Z">
              <w:rPr>
                <w:rFonts w:ascii="Calibri" w:hAnsi="Calibri"/>
                <w:sz w:val="22"/>
                <w:szCs w:val="22"/>
              </w:rPr>
            </w:rPrChange>
          </w:rPr>
          <w:t xml:space="preserve">and </w:t>
        </w:r>
        <w:r w:rsidRPr="00255A9E">
          <w:rPr>
            <w:b/>
            <w:bCs/>
            <w:rPrChange w:id="59" w:author="Lorne Hanson" w:date="2017-06-29T10:14:00Z">
              <w:rPr>
                <w:rFonts w:ascii="Calibri" w:hAnsi="Calibri"/>
                <w:b/>
                <w:bCs/>
                <w:sz w:val="22"/>
                <w:szCs w:val="22"/>
              </w:rPr>
            </w:rPrChange>
          </w:rPr>
          <w:t xml:space="preserve">Esri </w:t>
        </w:r>
        <w:r w:rsidRPr="00255A9E">
          <w:rPr>
            <w:rPrChange w:id="60" w:author="Lorne Hanson" w:date="2017-06-29T10:14:00Z">
              <w:rPr>
                <w:rFonts w:ascii="Calibri" w:hAnsi="Calibri"/>
                <w:sz w:val="22"/>
                <w:szCs w:val="22"/>
              </w:rPr>
            </w:rPrChange>
          </w:rPr>
          <w:t>access this to visualize the linked data information and map information.  </w:t>
        </w:r>
      </w:ins>
    </w:p>
    <w:p w14:paraId="029A1590" w14:textId="1C2F2EBB" w:rsidR="00255A9E" w:rsidRDefault="00255A9E" w:rsidP="00255A9E">
      <w:pPr>
        <w:pStyle w:val="m1047476400186169483msolistparagraph"/>
        <w:numPr>
          <w:ilvl w:val="0"/>
          <w:numId w:val="2"/>
        </w:numPr>
        <w:rPr>
          <w:ins w:id="61" w:author="Lorne Hanson" w:date="2017-06-29T10:05:00Z"/>
        </w:rPr>
        <w:pPrChange w:id="62" w:author="Lorne Hanson" w:date="2017-06-29T10:05:00Z">
          <w:pPr>
            <w:pStyle w:val="m1047476400186169483msolistparagraph"/>
          </w:pPr>
        </w:pPrChange>
      </w:pPr>
      <w:ins w:id="63" w:author="Lorne Hanson" w:date="2017-06-29T10:05:00Z">
        <w:r>
          <w:t>Centrifuge expects to receive</w:t>
        </w:r>
      </w:ins>
      <w:ins w:id="64" w:author="Lorne Hanson" w:date="2017-06-29T10:07:00Z">
        <w:r>
          <w:t>, at minimum,</w:t>
        </w:r>
      </w:ins>
      <w:ins w:id="65" w:author="Lorne Hanson" w:date="2017-06-29T10:05:00Z">
        <w:r>
          <w:t xml:space="preserve"> the following fields in JSON format from the exchange:</w:t>
        </w:r>
      </w:ins>
    </w:p>
    <w:p w14:paraId="7FF2E620" w14:textId="22FE4749" w:rsidR="00255A9E" w:rsidRDefault="00255A9E" w:rsidP="00255A9E">
      <w:pPr>
        <w:pStyle w:val="m1047476400186169483msolistparagraph"/>
        <w:numPr>
          <w:ilvl w:val="1"/>
          <w:numId w:val="2"/>
        </w:numPr>
        <w:rPr>
          <w:ins w:id="66" w:author="Lorne Hanson" w:date="2017-06-29T10:08:00Z"/>
        </w:rPr>
        <w:pPrChange w:id="67" w:author="Lorne Hanson" w:date="2017-06-29T10:05:00Z">
          <w:pPr>
            <w:pStyle w:val="m1047476400186169483msolistparagraph"/>
          </w:pPr>
        </w:pPrChange>
      </w:pPr>
      <w:ins w:id="68" w:author="Lorne Hanson" w:date="2017-06-29T10:08:00Z">
        <w:r>
          <w:t>E</w:t>
        </w:r>
      </w:ins>
      <w:ins w:id="69" w:author="Lorne Hanson" w:date="2017-06-29T10:09:00Z">
        <w:r>
          <w:t>VENT</w:t>
        </w:r>
      </w:ins>
      <w:ins w:id="70" w:author="Lorne Hanson" w:date="2017-06-29T10:08:00Z">
        <w:r>
          <w:t>_ID_CNTY</w:t>
        </w:r>
      </w:ins>
    </w:p>
    <w:p w14:paraId="551AB58F" w14:textId="5F55E560" w:rsidR="00255A9E" w:rsidRDefault="00255A9E" w:rsidP="00255A9E">
      <w:pPr>
        <w:pStyle w:val="m1047476400186169483msolistparagraph"/>
        <w:numPr>
          <w:ilvl w:val="1"/>
          <w:numId w:val="2"/>
        </w:numPr>
        <w:rPr>
          <w:ins w:id="71" w:author="Lorne Hanson" w:date="2017-06-29T10:05:00Z"/>
        </w:rPr>
        <w:pPrChange w:id="72" w:author="Lorne Hanson" w:date="2017-06-29T10:05:00Z">
          <w:pPr>
            <w:pStyle w:val="m1047476400186169483msolistparagraph"/>
          </w:pPr>
        </w:pPrChange>
      </w:pPr>
      <w:ins w:id="73" w:author="Lorne Hanson" w:date="2017-06-29T10:05:00Z">
        <w:r>
          <w:t>A</w:t>
        </w:r>
      </w:ins>
      <w:ins w:id="74" w:author="Lorne Hanson" w:date="2017-06-29T10:09:00Z">
        <w:r>
          <w:t>CTOR</w:t>
        </w:r>
      </w:ins>
      <w:ins w:id="75" w:author="Lorne Hanson" w:date="2017-06-29T10:05:00Z">
        <w:r>
          <w:t>1</w:t>
        </w:r>
      </w:ins>
    </w:p>
    <w:p w14:paraId="49643B53" w14:textId="4CA26F94" w:rsidR="00255A9E" w:rsidRDefault="00255A9E" w:rsidP="00255A9E">
      <w:pPr>
        <w:pStyle w:val="m1047476400186169483msolistparagraph"/>
        <w:numPr>
          <w:ilvl w:val="1"/>
          <w:numId w:val="2"/>
        </w:numPr>
        <w:rPr>
          <w:ins w:id="76" w:author="Lorne Hanson" w:date="2017-06-29T10:10:00Z"/>
        </w:rPr>
        <w:pPrChange w:id="77" w:author="Lorne Hanson" w:date="2017-06-29T10:05:00Z">
          <w:pPr>
            <w:pStyle w:val="m1047476400186169483msolistparagraph"/>
          </w:pPr>
        </w:pPrChange>
      </w:pPr>
      <w:ins w:id="78" w:author="Lorne Hanson" w:date="2017-06-29T10:05:00Z">
        <w:r>
          <w:t>A</w:t>
        </w:r>
      </w:ins>
      <w:ins w:id="79" w:author="Lorne Hanson" w:date="2017-06-29T10:09:00Z">
        <w:r>
          <w:t>CTOR</w:t>
        </w:r>
      </w:ins>
      <w:ins w:id="80" w:author="Lorne Hanson" w:date="2017-06-29T10:05:00Z">
        <w:r>
          <w:t>2</w:t>
        </w:r>
      </w:ins>
    </w:p>
    <w:p w14:paraId="0E9F5058" w14:textId="56F69B24" w:rsidR="00255A9E" w:rsidRDefault="00255A9E" w:rsidP="00255A9E">
      <w:pPr>
        <w:pStyle w:val="m1047476400186169483msolistparagraph"/>
        <w:numPr>
          <w:ilvl w:val="1"/>
          <w:numId w:val="2"/>
        </w:numPr>
        <w:rPr>
          <w:ins w:id="81" w:author="Lorne Hanson" w:date="2017-06-29T10:10:00Z"/>
        </w:rPr>
        <w:pPrChange w:id="82" w:author="Lorne Hanson" w:date="2017-06-29T10:05:00Z">
          <w:pPr>
            <w:pStyle w:val="m1047476400186169483msolistparagraph"/>
          </w:pPr>
        </w:pPrChange>
      </w:pPr>
      <w:ins w:id="83" w:author="Lorne Hanson" w:date="2017-06-29T10:10:00Z">
        <w:r>
          <w:t>ALLY_ACTOR_1</w:t>
        </w:r>
      </w:ins>
    </w:p>
    <w:p w14:paraId="4DAAA585" w14:textId="34141ADB" w:rsidR="00255A9E" w:rsidRDefault="00255A9E" w:rsidP="00255A9E">
      <w:pPr>
        <w:pStyle w:val="m1047476400186169483msolistparagraph"/>
        <w:numPr>
          <w:ilvl w:val="1"/>
          <w:numId w:val="2"/>
        </w:numPr>
        <w:rPr>
          <w:ins w:id="84" w:author="Lorne Hanson" w:date="2017-06-29T10:05:00Z"/>
        </w:rPr>
        <w:pPrChange w:id="85" w:author="Lorne Hanson" w:date="2017-06-29T10:05:00Z">
          <w:pPr>
            <w:pStyle w:val="m1047476400186169483msolistparagraph"/>
          </w:pPr>
        </w:pPrChange>
      </w:pPr>
      <w:ins w:id="86" w:author="Lorne Hanson" w:date="2017-06-29T10:10:00Z">
        <w:r>
          <w:t>ALLYACTOR_2</w:t>
        </w:r>
      </w:ins>
    </w:p>
    <w:p w14:paraId="36BB1143" w14:textId="3A2D745C" w:rsidR="00255A9E" w:rsidRDefault="00255A9E" w:rsidP="00255A9E">
      <w:pPr>
        <w:pStyle w:val="m1047476400186169483msolistparagraph"/>
        <w:numPr>
          <w:ilvl w:val="1"/>
          <w:numId w:val="2"/>
        </w:numPr>
        <w:rPr>
          <w:ins w:id="87" w:author="Lorne Hanson" w:date="2017-06-29T10:08:00Z"/>
        </w:rPr>
        <w:pPrChange w:id="88" w:author="Lorne Hanson" w:date="2017-06-29T10:05:00Z">
          <w:pPr>
            <w:pStyle w:val="m1047476400186169483msolistparagraph"/>
          </w:pPr>
        </w:pPrChange>
      </w:pPr>
      <w:ins w:id="89" w:author="Lorne Hanson" w:date="2017-06-29T10:09:00Z">
        <w:r>
          <w:t>EV</w:t>
        </w:r>
      </w:ins>
      <w:ins w:id="90" w:author="Lorne Hanson" w:date="2017-06-29T10:10:00Z">
        <w:r>
          <w:t>ENT_DATE</w:t>
        </w:r>
      </w:ins>
    </w:p>
    <w:p w14:paraId="7B0AE8FB" w14:textId="562879FB" w:rsidR="00255A9E" w:rsidRDefault="00255A9E" w:rsidP="00255A9E">
      <w:pPr>
        <w:pStyle w:val="m1047476400186169483msolistparagraph"/>
        <w:numPr>
          <w:ilvl w:val="1"/>
          <w:numId w:val="2"/>
        </w:numPr>
        <w:rPr>
          <w:ins w:id="91" w:author="Lorne Hanson" w:date="2017-06-29T10:06:00Z"/>
        </w:rPr>
        <w:pPrChange w:id="92" w:author="Lorne Hanson" w:date="2017-06-29T10:05:00Z">
          <w:pPr>
            <w:pStyle w:val="m1047476400186169483msolistparagraph"/>
          </w:pPr>
        </w:pPrChange>
      </w:pPr>
      <w:ins w:id="93" w:author="Lorne Hanson" w:date="2017-06-29T10:10:00Z">
        <w:r>
          <w:t>YEAR</w:t>
        </w:r>
      </w:ins>
    </w:p>
    <w:p w14:paraId="6B7CBA4A" w14:textId="225A8072" w:rsidR="00255A9E" w:rsidRDefault="00255A9E" w:rsidP="00255A9E">
      <w:pPr>
        <w:pStyle w:val="m1047476400186169483msolistparagraph"/>
        <w:numPr>
          <w:ilvl w:val="1"/>
          <w:numId w:val="2"/>
        </w:numPr>
        <w:rPr>
          <w:ins w:id="94" w:author="Lorne Hanson" w:date="2017-06-29T10:06:00Z"/>
        </w:rPr>
        <w:pPrChange w:id="95" w:author="Lorne Hanson" w:date="2017-06-29T10:05:00Z">
          <w:pPr>
            <w:pStyle w:val="m1047476400186169483msolistparagraph"/>
          </w:pPr>
        </w:pPrChange>
      </w:pPr>
      <w:ins w:id="96" w:author="Lorne Hanson" w:date="2017-06-29T10:10:00Z">
        <w:r>
          <w:t>EVENT_TYPE</w:t>
        </w:r>
      </w:ins>
    </w:p>
    <w:p w14:paraId="04DB2F5C" w14:textId="2526C507" w:rsidR="00255A9E" w:rsidRDefault="00255A9E" w:rsidP="00255A9E">
      <w:pPr>
        <w:pStyle w:val="m1047476400186169483msolistparagraph"/>
        <w:numPr>
          <w:ilvl w:val="1"/>
          <w:numId w:val="2"/>
        </w:numPr>
        <w:rPr>
          <w:ins w:id="97" w:author="Lorne Hanson" w:date="2017-06-29T10:11:00Z"/>
        </w:rPr>
        <w:pPrChange w:id="98" w:author="Lorne Hanson" w:date="2017-06-29T10:05:00Z">
          <w:pPr>
            <w:pStyle w:val="m1047476400186169483msolistparagraph"/>
          </w:pPr>
        </w:pPrChange>
      </w:pPr>
      <w:ins w:id="99" w:author="Lorne Hanson" w:date="2017-06-29T10:10:00Z">
        <w:r>
          <w:t>COUNTRY</w:t>
        </w:r>
      </w:ins>
    </w:p>
    <w:p w14:paraId="5B615FDA" w14:textId="5BB6AA7A" w:rsidR="00255A9E" w:rsidRDefault="00255A9E" w:rsidP="00255A9E">
      <w:pPr>
        <w:pStyle w:val="m1047476400186169483msolistparagraph"/>
        <w:numPr>
          <w:ilvl w:val="1"/>
          <w:numId w:val="2"/>
        </w:numPr>
        <w:rPr>
          <w:ins w:id="100" w:author="Lorne Hanson" w:date="2017-06-29T10:06:00Z"/>
        </w:rPr>
        <w:pPrChange w:id="101" w:author="Lorne Hanson" w:date="2017-06-29T10:05:00Z">
          <w:pPr>
            <w:pStyle w:val="m1047476400186169483msolistparagraph"/>
          </w:pPr>
        </w:pPrChange>
      </w:pPr>
      <w:ins w:id="102" w:author="Lorne Hanson" w:date="2017-06-29T10:11:00Z">
        <w:r>
          <w:t>LOATION</w:t>
        </w:r>
      </w:ins>
    </w:p>
    <w:p w14:paraId="124DD0D0" w14:textId="547532B6" w:rsidR="00255A9E" w:rsidRDefault="00255A9E" w:rsidP="00255A9E">
      <w:pPr>
        <w:pStyle w:val="m1047476400186169483msolistparagraph"/>
        <w:numPr>
          <w:ilvl w:val="1"/>
          <w:numId w:val="2"/>
        </w:numPr>
        <w:rPr>
          <w:ins w:id="103" w:author="Lorne Hanson" w:date="2017-06-29T10:06:00Z"/>
        </w:rPr>
        <w:pPrChange w:id="104" w:author="Lorne Hanson" w:date="2017-06-29T10:05:00Z">
          <w:pPr>
            <w:pStyle w:val="m1047476400186169483msolistparagraph"/>
          </w:pPr>
        </w:pPrChange>
      </w:pPr>
      <w:ins w:id="105" w:author="Lorne Hanson" w:date="2017-06-29T10:11:00Z">
        <w:r>
          <w:t>LATITUDE</w:t>
        </w:r>
      </w:ins>
    </w:p>
    <w:p w14:paraId="2F519C43" w14:textId="2481F860" w:rsidR="00255A9E" w:rsidRDefault="00255A9E" w:rsidP="00255A9E">
      <w:pPr>
        <w:pStyle w:val="m1047476400186169483msolistparagraph"/>
        <w:numPr>
          <w:ilvl w:val="1"/>
          <w:numId w:val="2"/>
        </w:numPr>
        <w:rPr>
          <w:ins w:id="106" w:author="Lorne Hanson" w:date="2017-06-29T10:06:00Z"/>
        </w:rPr>
        <w:pPrChange w:id="107" w:author="Lorne Hanson" w:date="2017-06-29T10:05:00Z">
          <w:pPr>
            <w:pStyle w:val="m1047476400186169483msolistparagraph"/>
          </w:pPr>
        </w:pPrChange>
      </w:pPr>
      <w:ins w:id="108" w:author="Lorne Hanson" w:date="2017-06-29T10:11:00Z">
        <w:r>
          <w:t>LONGITUDE</w:t>
        </w:r>
      </w:ins>
    </w:p>
    <w:p w14:paraId="71439158" w14:textId="524632CE" w:rsidR="00255A9E" w:rsidRDefault="00255A9E" w:rsidP="00255A9E">
      <w:pPr>
        <w:pStyle w:val="m1047476400186169483msolistparagraph"/>
        <w:numPr>
          <w:ilvl w:val="1"/>
          <w:numId w:val="2"/>
        </w:numPr>
        <w:rPr>
          <w:ins w:id="109" w:author="Lorne Hanson" w:date="2017-06-29T10:13:00Z"/>
        </w:rPr>
        <w:pPrChange w:id="110" w:author="Lorne Hanson" w:date="2017-06-29T10:05:00Z">
          <w:pPr>
            <w:pStyle w:val="m1047476400186169483msolistparagraph"/>
          </w:pPr>
        </w:pPrChange>
      </w:pPr>
      <w:ins w:id="111" w:author="Lorne Hanson" w:date="2017-06-29T10:12:00Z">
        <w:r>
          <w:t>SOURCE</w:t>
        </w:r>
      </w:ins>
    </w:p>
    <w:p w14:paraId="6A17E166" w14:textId="6D878CC6" w:rsidR="00255A9E" w:rsidRDefault="00255A9E" w:rsidP="00255A9E">
      <w:pPr>
        <w:pStyle w:val="m1047476400186169483msolistparagraph"/>
        <w:numPr>
          <w:ilvl w:val="1"/>
          <w:numId w:val="2"/>
        </w:numPr>
        <w:rPr>
          <w:ins w:id="112" w:author="Lorne Hanson" w:date="2017-06-29T10:03:00Z"/>
        </w:rPr>
        <w:pPrChange w:id="113" w:author="Lorne Hanson" w:date="2017-06-29T10:05:00Z">
          <w:pPr>
            <w:pStyle w:val="m1047476400186169483msolistparagraph"/>
          </w:pPr>
        </w:pPrChange>
      </w:pPr>
      <w:ins w:id="114" w:author="Lorne Hanson" w:date="2017-06-29T10:13:00Z">
        <w:r>
          <w:t>FATALITIES</w:t>
        </w:r>
      </w:ins>
    </w:p>
    <w:p w14:paraId="32E8F089" w14:textId="5742596B" w:rsidR="000B78F5" w:rsidRPr="000B78F5" w:rsidRDefault="000B78F5" w:rsidP="000B78F5">
      <w:pPr>
        <w:rPr>
          <w:rPrChange w:id="115" w:author="Lorne Hanson" w:date="2017-06-29T10:03:00Z">
            <w:rPr/>
          </w:rPrChange>
        </w:rPr>
        <w:pPrChange w:id="116" w:author="Lorne Hanson" w:date="2017-06-29T10:03:00Z">
          <w:pPr/>
        </w:pPrChange>
      </w:pPr>
      <w:ins w:id="117" w:author="Lorne Hanson" w:date="2017-06-29T10:03:00Z">
        <w:r>
          <w:t>Note, in the pipeline above, several steps of enrichment are performed before any content reaches the Analysis Exchange (e.g., Recorded Future to HANA, HANA’s own text analysis). We receive the enriched results from HANA, which is what is adapted into the ontology. This is why we’ve limited these questions to just the connection points to the Analysis Exchange. There are still topics within the overall use-case that the team should address, such as what particular analytics are chosen, the orchestration between the analytics, and how the results will be represented in HANA. </w:t>
        </w:r>
      </w:ins>
    </w:p>
    <w:p w14:paraId="727523BE" w14:textId="77777777" w:rsidR="00EE6A32" w:rsidRDefault="00EE6A32" w:rsidP="0027216F">
      <w:pPr>
        <w:pStyle w:val="Heading1"/>
      </w:pPr>
      <w:r>
        <w:lastRenderedPageBreak/>
        <w:t>Data Flow</w:t>
      </w:r>
    </w:p>
    <w:p w14:paraId="12E92058" w14:textId="77777777" w:rsidR="00BB3B1A" w:rsidRPr="00BB3B1A" w:rsidRDefault="00067E85" w:rsidP="00BB3B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8A8E3D" wp14:editId="227F6B77">
            <wp:extent cx="5943600" cy="5313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TRE Use C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313680"/>
                    </a:xfrm>
                    <a:prstGeom prst="rect">
                      <a:avLst/>
                    </a:prstGeom>
                  </pic:spPr>
                </pic:pic>
              </a:graphicData>
            </a:graphic>
          </wp:inline>
        </w:drawing>
      </w:r>
    </w:p>
    <w:sectPr w:rsidR="00BB3B1A" w:rsidRPr="00BB3B1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508B7" w14:textId="77777777" w:rsidR="003D6F65" w:rsidRDefault="003D6F65" w:rsidP="00731C24">
      <w:pPr>
        <w:spacing w:after="0" w:line="240" w:lineRule="auto"/>
      </w:pPr>
      <w:r>
        <w:separator/>
      </w:r>
    </w:p>
  </w:endnote>
  <w:endnote w:type="continuationSeparator" w:id="0">
    <w:p w14:paraId="449BA805" w14:textId="77777777" w:rsidR="003D6F65" w:rsidRDefault="003D6F65" w:rsidP="0073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535164"/>
      <w:docPartObj>
        <w:docPartGallery w:val="Page Numbers (Bottom of Page)"/>
        <w:docPartUnique/>
      </w:docPartObj>
    </w:sdtPr>
    <w:sdtEndPr>
      <w:rPr>
        <w:noProof/>
      </w:rPr>
    </w:sdtEndPr>
    <w:sdtContent>
      <w:p w14:paraId="31A381C5" w14:textId="52433953" w:rsidR="00731C24" w:rsidRDefault="00731C24">
        <w:pPr>
          <w:pStyle w:val="Footer"/>
          <w:jc w:val="center"/>
        </w:pPr>
        <w:r>
          <w:fldChar w:fldCharType="begin"/>
        </w:r>
        <w:r>
          <w:instrText xml:space="preserve"> PAGE   \* MERGEFORMAT </w:instrText>
        </w:r>
        <w:r>
          <w:fldChar w:fldCharType="separate"/>
        </w:r>
        <w:r w:rsidR="00255A9E">
          <w:rPr>
            <w:noProof/>
          </w:rPr>
          <w:t>5</w:t>
        </w:r>
        <w:r>
          <w:rPr>
            <w:noProof/>
          </w:rPr>
          <w:fldChar w:fldCharType="end"/>
        </w:r>
      </w:p>
    </w:sdtContent>
  </w:sdt>
  <w:p w14:paraId="68B63715" w14:textId="77777777" w:rsidR="00731C24" w:rsidRDefault="00731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F69CB" w14:textId="77777777" w:rsidR="003D6F65" w:rsidRDefault="003D6F65" w:rsidP="00731C24">
      <w:pPr>
        <w:spacing w:after="0" w:line="240" w:lineRule="auto"/>
      </w:pPr>
      <w:r>
        <w:separator/>
      </w:r>
    </w:p>
  </w:footnote>
  <w:footnote w:type="continuationSeparator" w:id="0">
    <w:p w14:paraId="723AC8FD" w14:textId="77777777" w:rsidR="003D6F65" w:rsidRDefault="003D6F65" w:rsidP="00731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14709" w14:textId="77777777" w:rsidR="00731C24" w:rsidRDefault="00731C24">
    <w:pPr>
      <w:pStyle w:val="Header"/>
    </w:pPr>
    <w:r>
      <w:rPr>
        <w:noProof/>
      </w:rPr>
      <mc:AlternateContent>
        <mc:Choice Requires="wps">
          <w:drawing>
            <wp:anchor distT="0" distB="0" distL="118745" distR="118745" simplePos="0" relativeHeight="251659264" behindDoc="1" locked="0" layoutInCell="1" allowOverlap="0" wp14:anchorId="007B6B3D" wp14:editId="19CDBC6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04C1B2EF" w14:textId="77777777" w:rsidR="00731C24" w:rsidRDefault="00EE6A32">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07B6B3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04C1B2EF" w14:textId="77777777" w:rsidR="00731C24" w:rsidRDefault="00EE6A32">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D3CCE"/>
    <w:multiLevelType w:val="multilevel"/>
    <w:tmpl w:val="D7F6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4230E"/>
    <w:multiLevelType w:val="hybridMultilevel"/>
    <w:tmpl w:val="1B025E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rne Hanson">
    <w15:presenceInfo w15:providerId="None" w15:userId="Lorne Ha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1A"/>
    <w:rsid w:val="00067E85"/>
    <w:rsid w:val="000B78F5"/>
    <w:rsid w:val="000C16B5"/>
    <w:rsid w:val="001176A7"/>
    <w:rsid w:val="00255A9E"/>
    <w:rsid w:val="0027216F"/>
    <w:rsid w:val="003B7FFA"/>
    <w:rsid w:val="003D6F65"/>
    <w:rsid w:val="004014E8"/>
    <w:rsid w:val="006C7981"/>
    <w:rsid w:val="006E3201"/>
    <w:rsid w:val="006F2908"/>
    <w:rsid w:val="00731C24"/>
    <w:rsid w:val="00766816"/>
    <w:rsid w:val="007D375F"/>
    <w:rsid w:val="008C35ED"/>
    <w:rsid w:val="00975DAD"/>
    <w:rsid w:val="00B57A35"/>
    <w:rsid w:val="00BB3B1A"/>
    <w:rsid w:val="00C41283"/>
    <w:rsid w:val="00CE2D6B"/>
    <w:rsid w:val="00E663CA"/>
    <w:rsid w:val="00ED3DA2"/>
    <w:rsid w:val="00EE6A32"/>
    <w:rsid w:val="00F03F62"/>
    <w:rsid w:val="00FD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BF4CA"/>
  <w15:chartTrackingRefBased/>
  <w15:docId w15:val="{BF8876CE-B1DE-4F0D-95CF-99C02B89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B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B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3B1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B3B1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3B1A"/>
    <w:rPr>
      <w:color w:val="0563C1" w:themeColor="hyperlink"/>
      <w:u w:val="single"/>
    </w:rPr>
  </w:style>
  <w:style w:type="character" w:styleId="Mention">
    <w:name w:val="Mention"/>
    <w:basedOn w:val="DefaultParagraphFont"/>
    <w:uiPriority w:val="99"/>
    <w:semiHidden/>
    <w:unhideWhenUsed/>
    <w:rsid w:val="00BB3B1A"/>
    <w:rPr>
      <w:color w:val="2B579A"/>
      <w:shd w:val="clear" w:color="auto" w:fill="E6E6E6"/>
    </w:rPr>
  </w:style>
  <w:style w:type="character" w:customStyle="1" w:styleId="Heading2Char">
    <w:name w:val="Heading 2 Char"/>
    <w:basedOn w:val="DefaultParagraphFont"/>
    <w:link w:val="Heading2"/>
    <w:uiPriority w:val="9"/>
    <w:rsid w:val="00BB3B1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B3B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3B1A"/>
  </w:style>
  <w:style w:type="character" w:styleId="Emphasis">
    <w:name w:val="Emphasis"/>
    <w:basedOn w:val="DefaultParagraphFont"/>
    <w:uiPriority w:val="20"/>
    <w:qFormat/>
    <w:rsid w:val="00BB3B1A"/>
    <w:rPr>
      <w:i/>
      <w:iCs/>
    </w:rPr>
  </w:style>
  <w:style w:type="paragraph" w:styleId="Header">
    <w:name w:val="header"/>
    <w:basedOn w:val="Normal"/>
    <w:link w:val="HeaderChar"/>
    <w:uiPriority w:val="99"/>
    <w:unhideWhenUsed/>
    <w:rsid w:val="00731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C24"/>
  </w:style>
  <w:style w:type="paragraph" w:styleId="Footer">
    <w:name w:val="footer"/>
    <w:basedOn w:val="Normal"/>
    <w:link w:val="FooterChar"/>
    <w:uiPriority w:val="99"/>
    <w:unhideWhenUsed/>
    <w:rsid w:val="00731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C24"/>
  </w:style>
  <w:style w:type="paragraph" w:styleId="NoSpacing">
    <w:name w:val="No Spacing"/>
    <w:uiPriority w:val="1"/>
    <w:qFormat/>
    <w:rsid w:val="00EE6A32"/>
    <w:pPr>
      <w:spacing w:after="0" w:line="240" w:lineRule="auto"/>
    </w:pPr>
  </w:style>
  <w:style w:type="character" w:styleId="FollowedHyperlink">
    <w:name w:val="FollowedHyperlink"/>
    <w:basedOn w:val="DefaultParagraphFont"/>
    <w:uiPriority w:val="99"/>
    <w:semiHidden/>
    <w:unhideWhenUsed/>
    <w:rsid w:val="00E663CA"/>
    <w:rPr>
      <w:color w:val="954F72" w:themeColor="followedHyperlink"/>
      <w:u w:val="single"/>
    </w:rPr>
  </w:style>
  <w:style w:type="character" w:styleId="CommentReference">
    <w:name w:val="annotation reference"/>
    <w:basedOn w:val="DefaultParagraphFont"/>
    <w:uiPriority w:val="99"/>
    <w:semiHidden/>
    <w:unhideWhenUsed/>
    <w:rsid w:val="006E3201"/>
    <w:rPr>
      <w:sz w:val="16"/>
      <w:szCs w:val="16"/>
    </w:rPr>
  </w:style>
  <w:style w:type="paragraph" w:styleId="CommentText">
    <w:name w:val="annotation text"/>
    <w:basedOn w:val="Normal"/>
    <w:link w:val="CommentTextChar"/>
    <w:uiPriority w:val="99"/>
    <w:semiHidden/>
    <w:unhideWhenUsed/>
    <w:rsid w:val="006E3201"/>
    <w:pPr>
      <w:spacing w:line="240" w:lineRule="auto"/>
    </w:pPr>
    <w:rPr>
      <w:sz w:val="20"/>
      <w:szCs w:val="20"/>
    </w:rPr>
  </w:style>
  <w:style w:type="character" w:customStyle="1" w:styleId="CommentTextChar">
    <w:name w:val="Comment Text Char"/>
    <w:basedOn w:val="DefaultParagraphFont"/>
    <w:link w:val="CommentText"/>
    <w:uiPriority w:val="99"/>
    <w:semiHidden/>
    <w:rsid w:val="006E3201"/>
    <w:rPr>
      <w:sz w:val="20"/>
      <w:szCs w:val="20"/>
    </w:rPr>
  </w:style>
  <w:style w:type="paragraph" w:styleId="CommentSubject">
    <w:name w:val="annotation subject"/>
    <w:basedOn w:val="CommentText"/>
    <w:next w:val="CommentText"/>
    <w:link w:val="CommentSubjectChar"/>
    <w:uiPriority w:val="99"/>
    <w:semiHidden/>
    <w:unhideWhenUsed/>
    <w:rsid w:val="006E3201"/>
    <w:rPr>
      <w:b/>
      <w:bCs/>
    </w:rPr>
  </w:style>
  <w:style w:type="character" w:customStyle="1" w:styleId="CommentSubjectChar">
    <w:name w:val="Comment Subject Char"/>
    <w:basedOn w:val="CommentTextChar"/>
    <w:link w:val="CommentSubject"/>
    <w:uiPriority w:val="99"/>
    <w:semiHidden/>
    <w:rsid w:val="006E3201"/>
    <w:rPr>
      <w:b/>
      <w:bCs/>
      <w:sz w:val="20"/>
      <w:szCs w:val="20"/>
    </w:rPr>
  </w:style>
  <w:style w:type="paragraph" w:styleId="BalloonText">
    <w:name w:val="Balloon Text"/>
    <w:basedOn w:val="Normal"/>
    <w:link w:val="BalloonTextChar"/>
    <w:uiPriority w:val="99"/>
    <w:semiHidden/>
    <w:unhideWhenUsed/>
    <w:rsid w:val="006E3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201"/>
    <w:rPr>
      <w:rFonts w:ascii="Segoe UI" w:hAnsi="Segoe UI" w:cs="Segoe UI"/>
      <w:sz w:val="18"/>
      <w:szCs w:val="18"/>
    </w:rPr>
  </w:style>
  <w:style w:type="paragraph" w:customStyle="1" w:styleId="m1047476400186169483msolistparagraph">
    <w:name w:val="m_1047476400186169483msolistparagraph"/>
    <w:basedOn w:val="Normal"/>
    <w:rsid w:val="000B78F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03219">
      <w:bodyDiv w:val="1"/>
      <w:marLeft w:val="0"/>
      <w:marRight w:val="0"/>
      <w:marTop w:val="0"/>
      <w:marBottom w:val="0"/>
      <w:divBdr>
        <w:top w:val="none" w:sz="0" w:space="0" w:color="auto"/>
        <w:left w:val="none" w:sz="0" w:space="0" w:color="auto"/>
        <w:bottom w:val="none" w:sz="0" w:space="0" w:color="auto"/>
        <w:right w:val="none" w:sz="0" w:space="0" w:color="auto"/>
      </w:divBdr>
    </w:div>
    <w:div w:id="653950779">
      <w:bodyDiv w:val="1"/>
      <w:marLeft w:val="0"/>
      <w:marRight w:val="0"/>
      <w:marTop w:val="0"/>
      <w:marBottom w:val="0"/>
      <w:divBdr>
        <w:top w:val="none" w:sz="0" w:space="0" w:color="auto"/>
        <w:left w:val="none" w:sz="0" w:space="0" w:color="auto"/>
        <w:bottom w:val="none" w:sz="0" w:space="0" w:color="auto"/>
        <w:right w:val="none" w:sz="0" w:space="0" w:color="auto"/>
      </w:divBdr>
    </w:div>
    <w:div w:id="789740074">
      <w:bodyDiv w:val="1"/>
      <w:marLeft w:val="0"/>
      <w:marRight w:val="0"/>
      <w:marTop w:val="0"/>
      <w:marBottom w:val="0"/>
      <w:divBdr>
        <w:top w:val="none" w:sz="0" w:space="0" w:color="auto"/>
        <w:left w:val="none" w:sz="0" w:space="0" w:color="auto"/>
        <w:bottom w:val="none" w:sz="0" w:space="0" w:color="auto"/>
        <w:right w:val="none" w:sz="0" w:space="0" w:color="auto"/>
      </w:divBdr>
    </w:div>
    <w:div w:id="930233802">
      <w:bodyDiv w:val="1"/>
      <w:marLeft w:val="0"/>
      <w:marRight w:val="0"/>
      <w:marTop w:val="0"/>
      <w:marBottom w:val="0"/>
      <w:divBdr>
        <w:top w:val="none" w:sz="0" w:space="0" w:color="auto"/>
        <w:left w:val="none" w:sz="0" w:space="0" w:color="auto"/>
        <w:bottom w:val="none" w:sz="0" w:space="0" w:color="auto"/>
        <w:right w:val="none" w:sz="0" w:space="0" w:color="auto"/>
      </w:divBdr>
    </w:div>
    <w:div w:id="1744840049">
      <w:bodyDiv w:val="1"/>
      <w:marLeft w:val="0"/>
      <w:marRight w:val="0"/>
      <w:marTop w:val="0"/>
      <w:marBottom w:val="0"/>
      <w:divBdr>
        <w:top w:val="none" w:sz="0" w:space="0" w:color="auto"/>
        <w:left w:val="none" w:sz="0" w:space="0" w:color="auto"/>
        <w:bottom w:val="none" w:sz="0" w:space="0" w:color="auto"/>
        <w:right w:val="none" w:sz="0" w:space="0" w:color="auto"/>
      </w:divBdr>
    </w:div>
    <w:div w:id="201341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leddata.com/wp-content/uploads/2017/01/ACLED_Codebook_2017.pdf" TargetMode="External"/><Relationship Id="rId13" Type="http://schemas.openxmlformats.org/officeDocument/2006/relationships/hyperlink" Target="http://www.acleddata.com/research-and-publications/"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www.acleddata.com/" TargetMode="External"/><Relationship Id="rId12" Type="http://schemas.openxmlformats.org/officeDocument/2006/relationships/hyperlink" Target="http://www.crisis.acleddata.c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acleddata.com/wp-content/uploads/2016/05/ACLED-Registration-and-501-c3-Documentation.zi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rausscenter.org/acled.html" TargetMode="External"/><Relationship Id="rId5" Type="http://schemas.openxmlformats.org/officeDocument/2006/relationships/footnotes" Target="footnotes.xml"/><Relationship Id="rId15" Type="http://schemas.openxmlformats.org/officeDocument/2006/relationships/hyperlink" Target="http://www.acleddata.com/geopv/" TargetMode="External"/><Relationship Id="rId10" Type="http://schemas.openxmlformats.org/officeDocument/2006/relationships/hyperlink" Target="http://www.acleddata.com/wp-content/uploads/2017/01/ACLED_User-Guide-for-Humanitarians_2017.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cleddata.com/wp-content/uploads/2017/01/ACLED_User-Guide_2017.pdf" TargetMode="External"/><Relationship Id="rId14" Type="http://schemas.openxmlformats.org/officeDocument/2006/relationships/hyperlink" Target="http://www.acleddata.com/visua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Lorne</dc:creator>
  <cp:keywords/>
  <dc:description/>
  <cp:lastModifiedBy>Lorne Hanson</cp:lastModifiedBy>
  <cp:revision>2</cp:revision>
  <dcterms:created xsi:type="dcterms:W3CDTF">2017-06-29T14:14:00Z</dcterms:created>
  <dcterms:modified xsi:type="dcterms:W3CDTF">2017-06-29T14:14:00Z</dcterms:modified>
</cp:coreProperties>
</file>